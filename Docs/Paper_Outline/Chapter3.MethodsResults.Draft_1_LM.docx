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9B41" w14:textId="77777777" w:rsidR="00A96EF9" w:rsidRPr="001F7131" w:rsidRDefault="00783C8E">
      <w:pPr>
        <w:rPr>
          <w:rFonts w:ascii="Times New Roman" w:hAnsi="Times New Roman" w:cs="Times New Roman"/>
          <w:sz w:val="28"/>
          <w:szCs w:val="28"/>
        </w:rPr>
      </w:pPr>
      <w:r w:rsidRPr="001F7131">
        <w:rPr>
          <w:rFonts w:ascii="Times New Roman" w:hAnsi="Times New Roman" w:cs="Times New Roman"/>
          <w:sz w:val="28"/>
          <w:szCs w:val="28"/>
        </w:rPr>
        <w:t>Methods and Results Outline</w:t>
      </w:r>
    </w:p>
    <w:p w14:paraId="1DCBBB39" w14:textId="77777777" w:rsidR="00783C8E" w:rsidRPr="001F7131" w:rsidRDefault="00783C8E">
      <w:pPr>
        <w:rPr>
          <w:rFonts w:ascii="Times New Roman" w:hAnsi="Times New Roman" w:cs="Times New Roman"/>
        </w:rPr>
      </w:pPr>
    </w:p>
    <w:p w14:paraId="2BDA2C6F" w14:textId="18125112" w:rsidR="007956DF" w:rsidRPr="001F7131" w:rsidRDefault="007956DF">
      <w:pPr>
        <w:rPr>
          <w:rFonts w:ascii="Times New Roman" w:hAnsi="Times New Roman" w:cs="Times New Roman"/>
        </w:rPr>
      </w:pPr>
      <w:r w:rsidRPr="001F7131">
        <w:rPr>
          <w:rFonts w:ascii="Times New Roman" w:hAnsi="Times New Roman" w:cs="Times New Roman"/>
        </w:rPr>
        <w:t xml:space="preserve">To test this assertion, we </w:t>
      </w:r>
      <w:r w:rsidR="003513E4">
        <w:rPr>
          <w:rFonts w:ascii="Times New Roman" w:hAnsi="Times New Roman" w:cs="Times New Roman"/>
        </w:rPr>
        <w:t>employed</w:t>
      </w:r>
      <w:r w:rsidRPr="001F7131">
        <w:rPr>
          <w:rFonts w:ascii="Times New Roman" w:hAnsi="Times New Roman" w:cs="Times New Roman"/>
        </w:rPr>
        <w:t xml:space="preserve"> two </w:t>
      </w:r>
      <w:r w:rsidR="003513E4">
        <w:rPr>
          <w:rFonts w:ascii="Times New Roman" w:hAnsi="Times New Roman" w:cs="Times New Roman"/>
        </w:rPr>
        <w:t>methodological frameworks</w:t>
      </w:r>
      <w:r w:rsidRPr="001F7131">
        <w:rPr>
          <w:rFonts w:ascii="Times New Roman" w:hAnsi="Times New Roman" w:cs="Times New Roman"/>
        </w:rPr>
        <w:t xml:space="preserve"> of </w:t>
      </w:r>
      <w:r w:rsidR="009A03CC" w:rsidRPr="001F7131">
        <w:rPr>
          <w:rFonts w:ascii="Times New Roman" w:hAnsi="Times New Roman" w:cs="Times New Roman"/>
        </w:rPr>
        <w:t xml:space="preserve">comparing the climactic differences between arboreal and terrestrial species ranges. First, we extract the climactic variables from each species ranges </w:t>
      </w:r>
      <w:r w:rsidR="003513E4">
        <w:rPr>
          <w:rFonts w:ascii="Times New Roman" w:hAnsi="Times New Roman" w:cs="Times New Roman"/>
        </w:rPr>
        <w:t>to give each species a summary of climatic variables</w:t>
      </w:r>
      <w:r w:rsidR="009A03CC" w:rsidRPr="001F7131">
        <w:rPr>
          <w:rFonts w:ascii="Times New Roman" w:hAnsi="Times New Roman" w:cs="Times New Roman"/>
        </w:rPr>
        <w:t xml:space="preserve">. Using these data, we conduct </w:t>
      </w:r>
      <w:r w:rsidR="003513E4">
        <w:rPr>
          <w:rFonts w:ascii="Times New Roman" w:hAnsi="Times New Roman" w:cs="Times New Roman"/>
        </w:rPr>
        <w:t xml:space="preserve">phylogenetic </w:t>
      </w:r>
      <w:r w:rsidR="009A03CC" w:rsidRPr="001F7131">
        <w:rPr>
          <w:rFonts w:ascii="Times New Roman" w:hAnsi="Times New Roman" w:cs="Times New Roman"/>
        </w:rPr>
        <w:t xml:space="preserve">ANOVAs and model comparison to test whether </w:t>
      </w:r>
      <w:r w:rsidR="003513E4">
        <w:rPr>
          <w:rFonts w:ascii="Times New Roman" w:hAnsi="Times New Roman" w:cs="Times New Roman"/>
        </w:rPr>
        <w:t xml:space="preserve">and how </w:t>
      </w:r>
      <w:r w:rsidR="009A03CC" w:rsidRPr="001F7131">
        <w:rPr>
          <w:rFonts w:ascii="Times New Roman" w:hAnsi="Times New Roman" w:cs="Times New Roman"/>
        </w:rPr>
        <w:t xml:space="preserve">arboreal and terrestrial species differ in the climate they experience. Second, we employ ecological niche modeling methods to </w:t>
      </w:r>
      <w:r w:rsidR="003513E4">
        <w:rPr>
          <w:rFonts w:ascii="Times New Roman" w:hAnsi="Times New Roman" w:cs="Times New Roman"/>
        </w:rPr>
        <w:t xml:space="preserve">define the </w:t>
      </w:r>
      <w:r w:rsidR="009A03CC" w:rsidRPr="001F7131">
        <w:rPr>
          <w:rFonts w:ascii="Times New Roman" w:hAnsi="Times New Roman" w:cs="Times New Roman"/>
        </w:rPr>
        <w:t xml:space="preserve"> Using these two approaches, we are able to show from several different perspectives that arboreal species inhabit a significantly different area of climate space. This has implications____.</w:t>
      </w:r>
    </w:p>
    <w:p w14:paraId="6BE77709" w14:textId="77777777" w:rsidR="009A03CC" w:rsidRPr="001F7131" w:rsidRDefault="009A03CC">
      <w:pPr>
        <w:rPr>
          <w:rFonts w:ascii="Times New Roman" w:hAnsi="Times New Roman" w:cs="Times New Roman"/>
        </w:rPr>
      </w:pPr>
    </w:p>
    <w:p w14:paraId="29CE96DF" w14:textId="77777777" w:rsidR="00783C8E" w:rsidRPr="001F7131" w:rsidRDefault="00783C8E">
      <w:pPr>
        <w:rPr>
          <w:rFonts w:ascii="Times New Roman" w:hAnsi="Times New Roman" w:cs="Times New Roman"/>
          <w:b/>
        </w:rPr>
      </w:pPr>
      <w:r w:rsidRPr="001F7131">
        <w:rPr>
          <w:rFonts w:ascii="Times New Roman" w:hAnsi="Times New Roman" w:cs="Times New Roman"/>
          <w:b/>
        </w:rPr>
        <w:t>Methods</w:t>
      </w:r>
    </w:p>
    <w:p w14:paraId="757EB390" w14:textId="77777777" w:rsidR="00783C8E" w:rsidRPr="001F7131" w:rsidRDefault="00783C8E">
      <w:pPr>
        <w:rPr>
          <w:rFonts w:ascii="Times New Roman" w:hAnsi="Times New Roman" w:cs="Times New Roman"/>
        </w:rPr>
      </w:pPr>
    </w:p>
    <w:p w14:paraId="18BB9141" w14:textId="77777777" w:rsidR="00783C8E" w:rsidRPr="001F7131" w:rsidRDefault="00783C8E">
      <w:pPr>
        <w:rPr>
          <w:rFonts w:ascii="Times New Roman" w:hAnsi="Times New Roman" w:cs="Times New Roman"/>
          <w:u w:val="single"/>
        </w:rPr>
      </w:pPr>
      <w:r w:rsidRPr="001F7131">
        <w:rPr>
          <w:rFonts w:ascii="Times New Roman" w:hAnsi="Times New Roman" w:cs="Times New Roman"/>
          <w:u w:val="single"/>
        </w:rPr>
        <w:t>Phylogeny</w:t>
      </w:r>
    </w:p>
    <w:p w14:paraId="115E42F9" w14:textId="6C881B82" w:rsidR="00376A5A" w:rsidRPr="00652D89" w:rsidRDefault="00652D89" w:rsidP="00376A5A">
      <w:pPr>
        <w:ind w:firstLine="720"/>
        <w:rPr>
          <w:rFonts w:ascii="Times New Roman" w:hAnsi="Times New Roman" w:cs="Times New Roman"/>
        </w:rPr>
      </w:pPr>
      <w:r w:rsidRPr="00652D89">
        <w:rPr>
          <w:rFonts w:ascii="Times New Roman" w:hAnsi="Times New Roman" w:cs="Times New Roman"/>
        </w:rPr>
        <w:t xml:space="preserve">We used a time-calibrated phylogeny from Bonett and Blair (2017) </w:t>
      </w:r>
      <w:r w:rsidR="00376A5A">
        <w:rPr>
          <w:rFonts w:ascii="Times New Roman" w:hAnsi="Times New Roman" w:cs="Times New Roman"/>
        </w:rPr>
        <w:t>for use in our macroevolutionary analyses</w:t>
      </w:r>
      <w:r w:rsidRPr="00652D89">
        <w:rPr>
          <w:rFonts w:ascii="Times New Roman" w:hAnsi="Times New Roman" w:cs="Times New Roman"/>
        </w:rPr>
        <w:t xml:space="preserve">. This phylogeny </w:t>
      </w:r>
      <w:r w:rsidR="00346C24">
        <w:rPr>
          <w:rFonts w:ascii="Times New Roman" w:hAnsi="Times New Roman" w:cs="Times New Roman"/>
        </w:rPr>
        <w:t>of</w:t>
      </w:r>
      <w:r w:rsidRPr="00652D89">
        <w:rPr>
          <w:rFonts w:ascii="Times New Roman" w:hAnsi="Times New Roman" w:cs="Times New Roman"/>
        </w:rPr>
        <w:t xml:space="preserve"> 516 </w:t>
      </w:r>
      <w:r w:rsidR="00346C24">
        <w:rPr>
          <w:rFonts w:ascii="Times New Roman" w:hAnsi="Times New Roman" w:cs="Times New Roman"/>
        </w:rPr>
        <w:t xml:space="preserve">Caudata </w:t>
      </w:r>
      <w:r w:rsidR="00376A5A">
        <w:rPr>
          <w:rFonts w:ascii="Times New Roman" w:hAnsi="Times New Roman" w:cs="Times New Roman"/>
        </w:rPr>
        <w:t xml:space="preserve">species </w:t>
      </w:r>
      <w:r w:rsidRPr="00652D89">
        <w:rPr>
          <w:rFonts w:ascii="Times New Roman" w:hAnsi="Times New Roman" w:cs="Times New Roman"/>
        </w:rPr>
        <w:t>was estimated from three mitochondrial and four nuclear genes using Bayesian approaches under a pure-birth speciation prior on the tree topology and divergence times</w:t>
      </w:r>
      <w:r w:rsidR="00376A5A">
        <w:rPr>
          <w:rFonts w:ascii="Times New Roman" w:hAnsi="Times New Roman" w:cs="Times New Roman"/>
        </w:rPr>
        <w:t xml:space="preserve">, </w:t>
      </w:r>
      <w:r w:rsidRPr="00652D89">
        <w:rPr>
          <w:rFonts w:ascii="Times New Roman" w:hAnsi="Times New Roman" w:cs="Times New Roman"/>
        </w:rPr>
        <w:t>an uncorrelated lognormal molecular clock</w:t>
      </w:r>
      <w:r w:rsidR="00376A5A">
        <w:rPr>
          <w:rFonts w:ascii="Times New Roman" w:hAnsi="Times New Roman" w:cs="Times New Roman"/>
        </w:rPr>
        <w:t>, and 12</w:t>
      </w:r>
      <w:r w:rsidRPr="00652D89">
        <w:rPr>
          <w:rFonts w:ascii="Times New Roman" w:hAnsi="Times New Roman" w:cs="Times New Roman"/>
        </w:rPr>
        <w:t xml:space="preserve"> node calibrations </w:t>
      </w:r>
      <w:r w:rsidR="00376A5A">
        <w:rPr>
          <w:rFonts w:ascii="Times New Roman" w:hAnsi="Times New Roman" w:cs="Times New Roman"/>
        </w:rPr>
        <w:t>from</w:t>
      </w:r>
      <w:r w:rsidRPr="00652D89">
        <w:rPr>
          <w:rFonts w:ascii="Times New Roman" w:hAnsi="Times New Roman" w:cs="Times New Roman"/>
        </w:rPr>
        <w:t xml:space="preserve"> Shen et al. (2016: for additional details see Bonett and Blair 2017). </w:t>
      </w:r>
      <w:r w:rsidR="00376A5A">
        <w:rPr>
          <w:rFonts w:ascii="Times New Roman" w:hAnsi="Times New Roman" w:cs="Times New Roman"/>
        </w:rPr>
        <w:t xml:space="preserve">We pruned the maximum clade credibility tree to include only new-world plethodontid species for which microhabitat and species distribution data were available (302 species; </w:t>
      </w:r>
      <w:r w:rsidR="002D39CF">
        <w:rPr>
          <w:rFonts w:ascii="Times New Roman" w:hAnsi="Times New Roman" w:cs="Times New Roman"/>
        </w:rPr>
        <w:t>~65</w:t>
      </w:r>
      <w:r w:rsidR="00376A5A">
        <w:rPr>
          <w:rFonts w:ascii="Times New Roman" w:hAnsi="Times New Roman" w:cs="Times New Roman"/>
        </w:rPr>
        <w:t xml:space="preserve">% of all Plethodontidae). We </w:t>
      </w:r>
      <w:r w:rsidR="009050C0">
        <w:rPr>
          <w:rFonts w:ascii="Times New Roman" w:hAnsi="Times New Roman" w:cs="Times New Roman"/>
        </w:rPr>
        <w:t>similarly</w:t>
      </w:r>
      <w:r w:rsidR="00376A5A">
        <w:rPr>
          <w:rFonts w:ascii="Times New Roman" w:hAnsi="Times New Roman" w:cs="Times New Roman"/>
        </w:rPr>
        <w:t xml:space="preserve"> pruned each of the 1000 dated posterior chronograms from which the maximum clade credibility tree was derived </w:t>
      </w:r>
      <w:r w:rsidR="009050C0">
        <w:rPr>
          <w:rFonts w:ascii="Times New Roman" w:hAnsi="Times New Roman" w:cs="Times New Roman"/>
        </w:rPr>
        <w:t>for use in</w:t>
      </w:r>
      <w:r w:rsidR="00376A5A">
        <w:rPr>
          <w:rFonts w:ascii="Times New Roman" w:hAnsi="Times New Roman" w:cs="Times New Roman"/>
        </w:rPr>
        <w:t xml:space="preserve"> </w:t>
      </w:r>
      <w:r w:rsidR="009050C0">
        <w:rPr>
          <w:rFonts w:ascii="Times New Roman" w:hAnsi="Times New Roman" w:cs="Times New Roman"/>
        </w:rPr>
        <w:t>robustness</w:t>
      </w:r>
      <w:r w:rsidR="00376A5A" w:rsidRPr="00652D89">
        <w:rPr>
          <w:rFonts w:ascii="Times New Roman" w:hAnsi="Times New Roman" w:cs="Times New Roman"/>
        </w:rPr>
        <w:t xml:space="preserve"> analyses (see below).</w:t>
      </w:r>
    </w:p>
    <w:p w14:paraId="747C6158" w14:textId="77777777" w:rsidR="00652D89" w:rsidRPr="001F7131" w:rsidRDefault="00652D89">
      <w:pPr>
        <w:rPr>
          <w:rFonts w:ascii="Times New Roman" w:hAnsi="Times New Roman" w:cs="Times New Roman"/>
          <w:u w:val="single"/>
        </w:rPr>
      </w:pPr>
    </w:p>
    <w:p w14:paraId="5AC5303C" w14:textId="77777777" w:rsidR="00783C8E" w:rsidRPr="001F7131" w:rsidRDefault="00783C8E">
      <w:pPr>
        <w:rPr>
          <w:rFonts w:ascii="Times New Roman" w:hAnsi="Times New Roman" w:cs="Times New Roman"/>
          <w:u w:val="single"/>
        </w:rPr>
      </w:pPr>
      <w:r w:rsidRPr="001F7131">
        <w:rPr>
          <w:rFonts w:ascii="Times New Roman" w:hAnsi="Times New Roman" w:cs="Times New Roman"/>
          <w:u w:val="single"/>
        </w:rPr>
        <w:t>Microhabitat Use</w:t>
      </w:r>
    </w:p>
    <w:p w14:paraId="704471DE" w14:textId="3235988B" w:rsidR="000D22CB" w:rsidRDefault="00303434">
      <w:pPr>
        <w:rPr>
          <w:rFonts w:ascii="Times New Roman" w:hAnsi="Times New Roman" w:cs="Times New Roman"/>
        </w:rPr>
      </w:pPr>
      <w:r w:rsidRPr="00303434">
        <w:rPr>
          <w:rFonts w:ascii="Times New Roman" w:hAnsi="Times New Roman" w:cs="Times New Roman"/>
          <w:i/>
        </w:rPr>
        <w:tab/>
      </w:r>
      <w:r w:rsidR="000D22CB">
        <w:rPr>
          <w:rFonts w:ascii="Times New Roman" w:hAnsi="Times New Roman" w:cs="Times New Roman"/>
        </w:rPr>
        <w:t xml:space="preserve">We obtained microhabitat data </w:t>
      </w:r>
      <w:r w:rsidR="009050C0">
        <w:rPr>
          <w:rFonts w:ascii="Times New Roman" w:hAnsi="Times New Roman" w:cs="Times New Roman"/>
        </w:rPr>
        <w:t>for</w:t>
      </w:r>
      <w:r w:rsidR="000D22CB">
        <w:rPr>
          <w:rFonts w:ascii="Times New Roman" w:hAnsi="Times New Roman" w:cs="Times New Roman"/>
        </w:rPr>
        <w:t xml:space="preserve"> </w:t>
      </w:r>
      <w:r w:rsidR="009F3208">
        <w:rPr>
          <w:rFonts w:ascii="Times New Roman" w:hAnsi="Times New Roman" w:cs="Times New Roman"/>
        </w:rPr>
        <w:t>302</w:t>
      </w:r>
      <w:r w:rsidR="000D22CB">
        <w:rPr>
          <w:rFonts w:ascii="Times New Roman" w:hAnsi="Times New Roman" w:cs="Times New Roman"/>
        </w:rPr>
        <w:t xml:space="preserve"> species of Plethodontidae from primary literature, species descriptions, field observations, and the IUCN () and AmphibiaWeb () databases.</w:t>
      </w:r>
      <w:r w:rsidR="00EF676D">
        <w:rPr>
          <w:rFonts w:ascii="Times New Roman" w:hAnsi="Times New Roman" w:cs="Times New Roman"/>
        </w:rPr>
        <w:t xml:space="preserve"> </w:t>
      </w:r>
      <w:r w:rsidR="000D22CB">
        <w:rPr>
          <w:rFonts w:ascii="Times New Roman" w:hAnsi="Times New Roman" w:cs="Times New Roman"/>
        </w:rPr>
        <w:t>We classified each species in terms of primary and</w:t>
      </w:r>
      <w:r w:rsidR="009F3208">
        <w:rPr>
          <w:rFonts w:ascii="Times New Roman" w:hAnsi="Times New Roman" w:cs="Times New Roman"/>
        </w:rPr>
        <w:t>, where applicable, secondary</w:t>
      </w:r>
      <w:r w:rsidR="000358DC">
        <w:rPr>
          <w:rFonts w:ascii="Times New Roman" w:hAnsi="Times New Roman" w:cs="Times New Roman"/>
        </w:rPr>
        <w:t xml:space="preserve"> </w:t>
      </w:r>
      <w:r w:rsidR="009F3208">
        <w:rPr>
          <w:rFonts w:ascii="Times New Roman" w:hAnsi="Times New Roman" w:cs="Times New Roman"/>
        </w:rPr>
        <w:t>adult microhabitat</w:t>
      </w:r>
      <w:r w:rsidR="009050C0">
        <w:rPr>
          <w:rFonts w:ascii="Times New Roman" w:hAnsi="Times New Roman" w:cs="Times New Roman"/>
        </w:rPr>
        <w:t xml:space="preserve">. Due to the non-discrete nature of microhabitat use in salamanders, we employed the six distinct classification schemes (6-M, 6-L, 7-M, 7-L, 6-McM, and 6-McL) </w:t>
      </w:r>
      <w:r w:rsidR="00A06AC3">
        <w:rPr>
          <w:rFonts w:ascii="Times New Roman" w:hAnsi="Times New Roman" w:cs="Times New Roman"/>
        </w:rPr>
        <w:t>that differentially combine information from</w:t>
      </w:r>
      <w:r w:rsidR="009050C0">
        <w:rPr>
          <w:rFonts w:ascii="Times New Roman" w:hAnsi="Times New Roman" w:cs="Times New Roman"/>
        </w:rPr>
        <w:t xml:space="preserve"> the primary and secondary microhabitats into a single category (</w:t>
      </w:r>
      <w:r w:rsidR="009050C0" w:rsidRPr="000358DC">
        <w:rPr>
          <w:rFonts w:ascii="Times New Roman" w:hAnsi="Times New Roman" w:cs="Times New Roman"/>
        </w:rPr>
        <w:t>terrestrial</w:t>
      </w:r>
      <w:r w:rsidR="009050C0">
        <w:rPr>
          <w:rFonts w:ascii="Times New Roman" w:hAnsi="Times New Roman" w:cs="Times New Roman"/>
        </w:rPr>
        <w:t xml:space="preserve">: T, arboreal: A, aquatic: W, semi-aquatic: SW, cave-dwelling: C, fossorial: F, or saxicolous: S) </w:t>
      </w:r>
      <w:r w:rsidR="000358DC">
        <w:rPr>
          <w:rFonts w:ascii="Times New Roman" w:hAnsi="Times New Roman" w:cs="Times New Roman"/>
        </w:rPr>
        <w:t xml:space="preserve">following Baken and Adams </w:t>
      </w:r>
      <w:r w:rsidR="009F3208">
        <w:rPr>
          <w:rFonts w:ascii="Times New Roman" w:hAnsi="Times New Roman" w:cs="Times New Roman"/>
        </w:rPr>
        <w:t>(</w:t>
      </w:r>
      <w:r w:rsidR="000358DC">
        <w:rPr>
          <w:rFonts w:ascii="Times New Roman" w:hAnsi="Times New Roman" w:cs="Times New Roman"/>
          <w:i/>
        </w:rPr>
        <w:t xml:space="preserve">in </w:t>
      </w:r>
      <w:r w:rsidR="000358DC" w:rsidRPr="000358DC">
        <w:rPr>
          <w:rFonts w:ascii="Times New Roman" w:hAnsi="Times New Roman" w:cs="Times New Roman"/>
          <w:i/>
        </w:rPr>
        <w:t>press</w:t>
      </w:r>
      <w:r w:rsidR="009F3208">
        <w:rPr>
          <w:rFonts w:ascii="Times New Roman" w:hAnsi="Times New Roman" w:cs="Times New Roman"/>
        </w:rPr>
        <w:t xml:space="preserve">). </w:t>
      </w:r>
      <w:r w:rsidR="000D22CB">
        <w:rPr>
          <w:rFonts w:ascii="Times New Roman" w:hAnsi="Times New Roman" w:cs="Times New Roman"/>
        </w:rPr>
        <w:t xml:space="preserve">Briefly, these six classification schemes </w:t>
      </w:r>
      <w:r w:rsidR="009050C0">
        <w:rPr>
          <w:rFonts w:ascii="Times New Roman" w:hAnsi="Times New Roman" w:cs="Times New Roman"/>
        </w:rPr>
        <w:t xml:space="preserve">are defined by </w:t>
      </w:r>
      <w:r w:rsidR="000D22CB">
        <w:rPr>
          <w:rFonts w:ascii="Times New Roman" w:hAnsi="Times New Roman" w:cs="Times New Roman"/>
        </w:rPr>
        <w:t xml:space="preserve">three criteria: </w:t>
      </w:r>
      <w:r w:rsidR="00A06AC3">
        <w:rPr>
          <w:rFonts w:ascii="Times New Roman" w:hAnsi="Times New Roman" w:cs="Times New Roman"/>
        </w:rPr>
        <w:t xml:space="preserve">the </w:t>
      </w:r>
      <w:r w:rsidR="009F3208">
        <w:rPr>
          <w:rFonts w:ascii="Times New Roman" w:hAnsi="Times New Roman" w:cs="Times New Roman"/>
        </w:rPr>
        <w:t xml:space="preserve">data source </w:t>
      </w:r>
      <w:r w:rsidR="000358DC">
        <w:rPr>
          <w:rFonts w:ascii="Times New Roman" w:hAnsi="Times New Roman" w:cs="Times New Roman"/>
        </w:rPr>
        <w:t>defining</w:t>
      </w:r>
      <w:r w:rsidR="009F3208">
        <w:rPr>
          <w:rFonts w:ascii="Times New Roman" w:hAnsi="Times New Roman" w:cs="Times New Roman"/>
        </w:rPr>
        <w:t xml:space="preserve"> arboreality, the treatment of ‘semi-aquatic’ as </w:t>
      </w:r>
      <w:r w:rsidR="000358DC">
        <w:rPr>
          <w:rFonts w:ascii="Times New Roman" w:hAnsi="Times New Roman" w:cs="Times New Roman"/>
        </w:rPr>
        <w:t>a</w:t>
      </w:r>
      <w:r w:rsidR="009F3208">
        <w:rPr>
          <w:rFonts w:ascii="Times New Roman" w:hAnsi="Times New Roman" w:cs="Times New Roman"/>
        </w:rPr>
        <w:t xml:space="preserve"> category</w:t>
      </w:r>
      <w:r w:rsidR="000358DC">
        <w:rPr>
          <w:rFonts w:ascii="Times New Roman" w:hAnsi="Times New Roman" w:cs="Times New Roman"/>
        </w:rPr>
        <w:t xml:space="preserve"> distinct from ‘terrestrial’ and ‘aquatic’</w:t>
      </w:r>
      <w:r w:rsidR="009F3208">
        <w:rPr>
          <w:rFonts w:ascii="Times New Roman" w:hAnsi="Times New Roman" w:cs="Times New Roman"/>
        </w:rPr>
        <w:t>, and the consideration of secondary microhabitats (majority-rule dictates that primary microhabitat</w:t>
      </w:r>
      <w:r w:rsidR="000358DC">
        <w:rPr>
          <w:rFonts w:ascii="Times New Roman" w:hAnsi="Times New Roman" w:cs="Times New Roman"/>
        </w:rPr>
        <w:t xml:space="preserve"> is used</w:t>
      </w:r>
      <w:r w:rsidR="009F3208">
        <w:rPr>
          <w:rFonts w:ascii="Times New Roman" w:hAnsi="Times New Roman" w:cs="Times New Roman"/>
        </w:rPr>
        <w:t>, whereas a more lenient approach</w:t>
      </w:r>
      <w:r w:rsidR="000358DC">
        <w:rPr>
          <w:rFonts w:ascii="Times New Roman" w:hAnsi="Times New Roman" w:cs="Times New Roman"/>
        </w:rPr>
        <w:t xml:space="preserve"> </w:t>
      </w:r>
      <w:r w:rsidR="009F3208">
        <w:rPr>
          <w:rFonts w:ascii="Times New Roman" w:hAnsi="Times New Roman" w:cs="Times New Roman"/>
        </w:rPr>
        <w:t>consider</w:t>
      </w:r>
      <w:r w:rsidR="000358DC">
        <w:rPr>
          <w:rFonts w:ascii="Times New Roman" w:hAnsi="Times New Roman" w:cs="Times New Roman"/>
        </w:rPr>
        <w:t>s</w:t>
      </w:r>
      <w:r w:rsidR="009F3208">
        <w:rPr>
          <w:rFonts w:ascii="Times New Roman" w:hAnsi="Times New Roman" w:cs="Times New Roman"/>
        </w:rPr>
        <w:t xml:space="preserve"> a species as non-terrestrial based on their secondary microhabitat</w:t>
      </w:r>
      <w:r w:rsidR="000358DC">
        <w:rPr>
          <w:rFonts w:ascii="Times New Roman" w:hAnsi="Times New Roman" w:cs="Times New Roman"/>
        </w:rPr>
        <w:t>; Table 1</w:t>
      </w:r>
      <w:r w:rsidR="009F3208">
        <w:rPr>
          <w:rFonts w:ascii="Times New Roman" w:hAnsi="Times New Roman" w:cs="Times New Roman"/>
        </w:rPr>
        <w:t xml:space="preserve">). </w:t>
      </w:r>
      <w:commentRangeStart w:id="0"/>
      <w:r w:rsidR="009F3208">
        <w:rPr>
          <w:rFonts w:ascii="Times New Roman" w:hAnsi="Times New Roman" w:cs="Times New Roman"/>
        </w:rPr>
        <w:t xml:space="preserve">Only two species had a secondary microhabitat where the primary microhabitat was not terrestrial. In those cases, we </w:t>
      </w:r>
      <w:r w:rsidR="000358DC">
        <w:rPr>
          <w:rFonts w:ascii="Times New Roman" w:hAnsi="Times New Roman" w:cs="Times New Roman"/>
        </w:rPr>
        <w:t>used the secondary microhabitat</w:t>
      </w:r>
      <w:commentRangeEnd w:id="0"/>
      <w:r w:rsidR="000358DC">
        <w:rPr>
          <w:rStyle w:val="CommentReference"/>
        </w:rPr>
        <w:commentReference w:id="0"/>
      </w:r>
      <w:r w:rsidR="000358DC">
        <w:rPr>
          <w:rFonts w:ascii="Times New Roman" w:hAnsi="Times New Roman" w:cs="Times New Roman"/>
        </w:rPr>
        <w:t xml:space="preserve">. </w:t>
      </w:r>
      <w:r w:rsidR="00A06AC3">
        <w:rPr>
          <w:rFonts w:ascii="Times New Roman" w:hAnsi="Times New Roman" w:cs="Times New Roman"/>
        </w:rPr>
        <w:t>As most results are consistent across all classification schemes, we report the 6-M results in the main text</w:t>
      </w:r>
      <w:r w:rsidR="00A83D25">
        <w:rPr>
          <w:rFonts w:ascii="Times New Roman" w:hAnsi="Times New Roman" w:cs="Times New Roman"/>
        </w:rPr>
        <w:t>, including results from other classification schemes only when they differ from 6-M.</w:t>
      </w:r>
    </w:p>
    <w:p w14:paraId="478D7067" w14:textId="3F85F86D" w:rsidR="009F3208" w:rsidRDefault="009F3208">
      <w:pPr>
        <w:rPr>
          <w:rFonts w:ascii="Times New Roman" w:hAnsi="Times New Roman" w:cs="Times New Roman"/>
        </w:rPr>
      </w:pPr>
    </w:p>
    <w:p w14:paraId="1198420C" w14:textId="5331A347" w:rsidR="000358DC" w:rsidRPr="000358DC" w:rsidRDefault="000358DC">
      <w:pPr>
        <w:rPr>
          <w:rFonts w:ascii="Times New Roman" w:hAnsi="Times New Roman" w:cs="Times New Roman"/>
        </w:rPr>
      </w:pPr>
      <w:r>
        <w:rPr>
          <w:rFonts w:ascii="Times New Roman" w:hAnsi="Times New Roman" w:cs="Times New Roman"/>
        </w:rPr>
        <w:t>Table 1. Microhabitat classifications schemes. Detailed description of each classification scheme can be found in Baken and Adams (</w:t>
      </w:r>
      <w:r>
        <w:rPr>
          <w:rFonts w:ascii="Times New Roman" w:hAnsi="Times New Roman" w:cs="Times New Roman"/>
          <w:i/>
        </w:rPr>
        <w:t>in press</w:t>
      </w:r>
      <w:r>
        <w:rPr>
          <w:rFonts w:ascii="Times New Roman" w:hAnsi="Times New Roman" w:cs="Times New Roman"/>
        </w:rPr>
        <w:t>)</w:t>
      </w:r>
      <w:r w:rsidR="00796B30">
        <w:rPr>
          <w:rFonts w:ascii="Times New Roman" w:hAnsi="Times New Roman" w:cs="Times New Roman"/>
        </w:rPr>
        <w:t>, and species’ classifications under each scheme can be found on Dryad (DOI)</w:t>
      </w:r>
    </w:p>
    <w:tbl>
      <w:tblPr>
        <w:tblStyle w:val="PlainTable5"/>
        <w:tblW w:w="0" w:type="auto"/>
        <w:tblLook w:val="04A0" w:firstRow="1" w:lastRow="0" w:firstColumn="1" w:lastColumn="0" w:noHBand="0" w:noVBand="1"/>
      </w:tblPr>
      <w:tblGrid>
        <w:gridCol w:w="1080"/>
        <w:gridCol w:w="1890"/>
        <w:gridCol w:w="2250"/>
        <w:gridCol w:w="2070"/>
      </w:tblGrid>
      <w:tr w:rsidR="009F3208" w14:paraId="4DFAECE6" w14:textId="77777777" w:rsidTr="000358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vAlign w:val="bottom"/>
          </w:tcPr>
          <w:p w14:paraId="1C90A507" w14:textId="148E915E" w:rsidR="009F3208" w:rsidRPr="000358DC" w:rsidRDefault="009F3208" w:rsidP="000358DC">
            <w:pPr>
              <w:rPr>
                <w:rFonts w:ascii="Times New Roman" w:hAnsi="Times New Roman" w:cs="Times New Roman"/>
                <w:b/>
                <w:i w:val="0"/>
                <w:sz w:val="24"/>
              </w:rPr>
            </w:pPr>
            <w:r w:rsidRPr="000358DC">
              <w:rPr>
                <w:rFonts w:ascii="Times New Roman" w:hAnsi="Times New Roman" w:cs="Times New Roman"/>
                <w:b/>
                <w:i w:val="0"/>
                <w:sz w:val="24"/>
              </w:rPr>
              <w:lastRenderedPageBreak/>
              <w:t>Scheme</w:t>
            </w:r>
          </w:p>
        </w:tc>
        <w:tc>
          <w:tcPr>
            <w:tcW w:w="1890" w:type="dxa"/>
            <w:vAlign w:val="bottom"/>
          </w:tcPr>
          <w:p w14:paraId="7417CEEA" w14:textId="74F0A8F1" w:rsidR="009F3208" w:rsidRPr="000358DC" w:rsidRDefault="009F3208" w:rsidP="000358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 w:val="24"/>
              </w:rPr>
            </w:pPr>
            <w:r w:rsidRPr="000358DC">
              <w:rPr>
                <w:rFonts w:ascii="Times New Roman" w:hAnsi="Times New Roman" w:cs="Times New Roman"/>
                <w:b/>
                <w:i w:val="0"/>
                <w:sz w:val="24"/>
              </w:rPr>
              <w:t>Data Source on Arboreality</w:t>
            </w:r>
          </w:p>
        </w:tc>
        <w:tc>
          <w:tcPr>
            <w:tcW w:w="2250" w:type="dxa"/>
            <w:vAlign w:val="bottom"/>
          </w:tcPr>
          <w:p w14:paraId="5069CAE3" w14:textId="2FE23423" w:rsidR="009F3208" w:rsidRPr="000358DC" w:rsidRDefault="009F3208" w:rsidP="000358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 w:val="24"/>
              </w:rPr>
            </w:pPr>
            <w:r w:rsidRPr="000358DC">
              <w:rPr>
                <w:rFonts w:ascii="Times New Roman" w:hAnsi="Times New Roman" w:cs="Times New Roman"/>
                <w:b/>
                <w:i w:val="0"/>
                <w:sz w:val="24"/>
              </w:rPr>
              <w:t>Semi</w:t>
            </w:r>
            <w:r w:rsidR="000358DC" w:rsidRPr="000358DC">
              <w:rPr>
                <w:rFonts w:ascii="Times New Roman" w:hAnsi="Times New Roman" w:cs="Times New Roman"/>
                <w:b/>
                <w:i w:val="0"/>
                <w:sz w:val="24"/>
              </w:rPr>
              <w:t>-</w:t>
            </w:r>
            <w:r w:rsidRPr="000358DC">
              <w:rPr>
                <w:rFonts w:ascii="Times New Roman" w:hAnsi="Times New Roman" w:cs="Times New Roman"/>
                <w:b/>
                <w:i w:val="0"/>
                <w:sz w:val="24"/>
              </w:rPr>
              <w:t>Aquatic as a Separate Category</w:t>
            </w:r>
          </w:p>
        </w:tc>
        <w:tc>
          <w:tcPr>
            <w:tcW w:w="2070" w:type="dxa"/>
            <w:vAlign w:val="bottom"/>
          </w:tcPr>
          <w:p w14:paraId="05994541" w14:textId="2A197B58" w:rsidR="009F3208" w:rsidRPr="000358DC" w:rsidRDefault="009F3208" w:rsidP="000358D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i w:val="0"/>
                <w:sz w:val="24"/>
              </w:rPr>
            </w:pPr>
            <w:r w:rsidRPr="000358DC">
              <w:rPr>
                <w:rFonts w:ascii="Times New Roman" w:hAnsi="Times New Roman" w:cs="Times New Roman"/>
                <w:b/>
                <w:i w:val="0"/>
                <w:sz w:val="24"/>
              </w:rPr>
              <w:t>Majority Rule or Lenient</w:t>
            </w:r>
          </w:p>
        </w:tc>
      </w:tr>
      <w:tr w:rsidR="009F3208" w14:paraId="56BF4422" w14:textId="77777777" w:rsidTr="0003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E5F1A82" w14:textId="714F91A7" w:rsidR="009F3208" w:rsidRPr="000358DC" w:rsidRDefault="009F3208">
            <w:pPr>
              <w:rPr>
                <w:rFonts w:ascii="Times New Roman" w:hAnsi="Times New Roman" w:cs="Times New Roman"/>
                <w:sz w:val="24"/>
              </w:rPr>
            </w:pPr>
            <w:r w:rsidRPr="000358DC">
              <w:rPr>
                <w:rFonts w:ascii="Times New Roman" w:hAnsi="Times New Roman" w:cs="Times New Roman"/>
                <w:sz w:val="24"/>
              </w:rPr>
              <w:t>6-M</w:t>
            </w:r>
          </w:p>
        </w:tc>
        <w:tc>
          <w:tcPr>
            <w:tcW w:w="1890" w:type="dxa"/>
          </w:tcPr>
          <w:p w14:paraId="1188B6BC" w14:textId="18CB092C"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Original</w:t>
            </w:r>
          </w:p>
        </w:tc>
        <w:tc>
          <w:tcPr>
            <w:tcW w:w="2250" w:type="dxa"/>
          </w:tcPr>
          <w:p w14:paraId="44D7050A" w14:textId="17DEB78B"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No</w:t>
            </w:r>
          </w:p>
        </w:tc>
        <w:tc>
          <w:tcPr>
            <w:tcW w:w="2070" w:type="dxa"/>
          </w:tcPr>
          <w:p w14:paraId="07E93A10" w14:textId="3DBB8901"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Majority Rule</w:t>
            </w:r>
          </w:p>
        </w:tc>
      </w:tr>
      <w:tr w:rsidR="009F3208" w14:paraId="188144E8" w14:textId="77777777" w:rsidTr="000358DC">
        <w:tc>
          <w:tcPr>
            <w:cnfStyle w:val="001000000000" w:firstRow="0" w:lastRow="0" w:firstColumn="1" w:lastColumn="0" w:oddVBand="0" w:evenVBand="0" w:oddHBand="0" w:evenHBand="0" w:firstRowFirstColumn="0" w:firstRowLastColumn="0" w:lastRowFirstColumn="0" w:lastRowLastColumn="0"/>
            <w:tcW w:w="1080" w:type="dxa"/>
          </w:tcPr>
          <w:p w14:paraId="02A5C225" w14:textId="2F00EEBD" w:rsidR="009F3208" w:rsidRPr="000358DC" w:rsidRDefault="009F3208">
            <w:pPr>
              <w:rPr>
                <w:rFonts w:ascii="Times New Roman" w:hAnsi="Times New Roman" w:cs="Times New Roman"/>
                <w:sz w:val="24"/>
              </w:rPr>
            </w:pPr>
            <w:r w:rsidRPr="000358DC">
              <w:rPr>
                <w:rFonts w:ascii="Times New Roman" w:hAnsi="Times New Roman" w:cs="Times New Roman"/>
                <w:sz w:val="24"/>
              </w:rPr>
              <w:t>6-L</w:t>
            </w:r>
          </w:p>
        </w:tc>
        <w:tc>
          <w:tcPr>
            <w:tcW w:w="1890" w:type="dxa"/>
          </w:tcPr>
          <w:p w14:paraId="2C15A73C" w14:textId="58E9AB91"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Original</w:t>
            </w:r>
          </w:p>
        </w:tc>
        <w:tc>
          <w:tcPr>
            <w:tcW w:w="2250" w:type="dxa"/>
          </w:tcPr>
          <w:p w14:paraId="55BD7F91" w14:textId="28B2AA78"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No</w:t>
            </w:r>
          </w:p>
        </w:tc>
        <w:tc>
          <w:tcPr>
            <w:tcW w:w="2070" w:type="dxa"/>
          </w:tcPr>
          <w:p w14:paraId="61D3B531" w14:textId="125D67D9"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Lenient</w:t>
            </w:r>
          </w:p>
        </w:tc>
      </w:tr>
      <w:tr w:rsidR="009F3208" w14:paraId="5AF32499" w14:textId="77777777" w:rsidTr="0003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23D3AE5" w14:textId="6A8E1B90" w:rsidR="009F3208" w:rsidRPr="000358DC" w:rsidRDefault="009F3208">
            <w:pPr>
              <w:rPr>
                <w:rFonts w:ascii="Times New Roman" w:hAnsi="Times New Roman" w:cs="Times New Roman"/>
                <w:sz w:val="24"/>
              </w:rPr>
            </w:pPr>
            <w:r w:rsidRPr="000358DC">
              <w:rPr>
                <w:rFonts w:ascii="Times New Roman" w:hAnsi="Times New Roman" w:cs="Times New Roman"/>
                <w:sz w:val="24"/>
              </w:rPr>
              <w:t>7-M</w:t>
            </w:r>
          </w:p>
        </w:tc>
        <w:tc>
          <w:tcPr>
            <w:tcW w:w="1890" w:type="dxa"/>
          </w:tcPr>
          <w:p w14:paraId="72092906" w14:textId="3ECAF93D"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Original</w:t>
            </w:r>
          </w:p>
        </w:tc>
        <w:tc>
          <w:tcPr>
            <w:tcW w:w="2250" w:type="dxa"/>
          </w:tcPr>
          <w:p w14:paraId="6477B01B" w14:textId="12DFF8AE"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Yes</w:t>
            </w:r>
          </w:p>
        </w:tc>
        <w:tc>
          <w:tcPr>
            <w:tcW w:w="2070" w:type="dxa"/>
          </w:tcPr>
          <w:p w14:paraId="5EABEF6C" w14:textId="7FF878F0"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Majority Rule</w:t>
            </w:r>
          </w:p>
        </w:tc>
      </w:tr>
      <w:tr w:rsidR="009F3208" w14:paraId="11EAFC47" w14:textId="77777777" w:rsidTr="000358DC">
        <w:tc>
          <w:tcPr>
            <w:cnfStyle w:val="001000000000" w:firstRow="0" w:lastRow="0" w:firstColumn="1" w:lastColumn="0" w:oddVBand="0" w:evenVBand="0" w:oddHBand="0" w:evenHBand="0" w:firstRowFirstColumn="0" w:firstRowLastColumn="0" w:lastRowFirstColumn="0" w:lastRowLastColumn="0"/>
            <w:tcW w:w="1080" w:type="dxa"/>
          </w:tcPr>
          <w:p w14:paraId="3CCFDD98" w14:textId="1EE2947C" w:rsidR="009F3208" w:rsidRPr="000358DC" w:rsidRDefault="009F3208">
            <w:pPr>
              <w:rPr>
                <w:rFonts w:ascii="Times New Roman" w:hAnsi="Times New Roman" w:cs="Times New Roman"/>
                <w:sz w:val="24"/>
              </w:rPr>
            </w:pPr>
            <w:r w:rsidRPr="000358DC">
              <w:rPr>
                <w:rFonts w:ascii="Times New Roman" w:hAnsi="Times New Roman" w:cs="Times New Roman"/>
                <w:sz w:val="24"/>
              </w:rPr>
              <w:t>7-L</w:t>
            </w:r>
          </w:p>
        </w:tc>
        <w:tc>
          <w:tcPr>
            <w:tcW w:w="1890" w:type="dxa"/>
          </w:tcPr>
          <w:p w14:paraId="0D74EC29" w14:textId="119CDC40"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Original</w:t>
            </w:r>
          </w:p>
        </w:tc>
        <w:tc>
          <w:tcPr>
            <w:tcW w:w="2250" w:type="dxa"/>
          </w:tcPr>
          <w:p w14:paraId="59948F80" w14:textId="3D6D56E4"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Yes</w:t>
            </w:r>
          </w:p>
        </w:tc>
        <w:tc>
          <w:tcPr>
            <w:tcW w:w="2070" w:type="dxa"/>
          </w:tcPr>
          <w:p w14:paraId="3351FA97" w14:textId="638A82CB"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Lenient</w:t>
            </w:r>
          </w:p>
        </w:tc>
      </w:tr>
      <w:tr w:rsidR="009F3208" w14:paraId="4058DF64" w14:textId="77777777" w:rsidTr="0003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FCFF4AE" w14:textId="143E703D" w:rsidR="009F3208" w:rsidRPr="000358DC" w:rsidRDefault="009F3208">
            <w:pPr>
              <w:rPr>
                <w:rFonts w:ascii="Times New Roman" w:hAnsi="Times New Roman" w:cs="Times New Roman"/>
                <w:sz w:val="24"/>
              </w:rPr>
            </w:pPr>
            <w:r w:rsidRPr="000358DC">
              <w:rPr>
                <w:rFonts w:ascii="Times New Roman" w:hAnsi="Times New Roman" w:cs="Times New Roman"/>
                <w:sz w:val="24"/>
              </w:rPr>
              <w:t>6-McM</w:t>
            </w:r>
          </w:p>
        </w:tc>
        <w:tc>
          <w:tcPr>
            <w:tcW w:w="1890" w:type="dxa"/>
          </w:tcPr>
          <w:p w14:paraId="07EA7268" w14:textId="733D7CAC"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McEntire 2016</w:t>
            </w:r>
          </w:p>
        </w:tc>
        <w:tc>
          <w:tcPr>
            <w:tcW w:w="2250" w:type="dxa"/>
          </w:tcPr>
          <w:p w14:paraId="4833C64A" w14:textId="12CA9010"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No</w:t>
            </w:r>
          </w:p>
        </w:tc>
        <w:tc>
          <w:tcPr>
            <w:tcW w:w="2070" w:type="dxa"/>
          </w:tcPr>
          <w:p w14:paraId="054ADBCE" w14:textId="16FE1F10" w:rsidR="009F3208" w:rsidRPr="000358DC" w:rsidRDefault="009F32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Majority Rule</w:t>
            </w:r>
          </w:p>
        </w:tc>
      </w:tr>
      <w:tr w:rsidR="009F3208" w14:paraId="01D48179" w14:textId="77777777" w:rsidTr="000358DC">
        <w:tc>
          <w:tcPr>
            <w:cnfStyle w:val="001000000000" w:firstRow="0" w:lastRow="0" w:firstColumn="1" w:lastColumn="0" w:oddVBand="0" w:evenVBand="0" w:oddHBand="0" w:evenHBand="0" w:firstRowFirstColumn="0" w:firstRowLastColumn="0" w:lastRowFirstColumn="0" w:lastRowLastColumn="0"/>
            <w:tcW w:w="1080" w:type="dxa"/>
          </w:tcPr>
          <w:p w14:paraId="0D36ECA9" w14:textId="2D07CD22" w:rsidR="009F3208" w:rsidRPr="000358DC" w:rsidRDefault="009F3208">
            <w:pPr>
              <w:rPr>
                <w:rFonts w:ascii="Times New Roman" w:hAnsi="Times New Roman" w:cs="Times New Roman"/>
                <w:sz w:val="24"/>
              </w:rPr>
            </w:pPr>
            <w:r w:rsidRPr="000358DC">
              <w:rPr>
                <w:rFonts w:ascii="Times New Roman" w:hAnsi="Times New Roman" w:cs="Times New Roman"/>
                <w:sz w:val="24"/>
              </w:rPr>
              <w:t>6-McL</w:t>
            </w:r>
          </w:p>
        </w:tc>
        <w:tc>
          <w:tcPr>
            <w:tcW w:w="1890" w:type="dxa"/>
          </w:tcPr>
          <w:p w14:paraId="0F21C678" w14:textId="780AABB0"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McEntire 2016</w:t>
            </w:r>
          </w:p>
        </w:tc>
        <w:tc>
          <w:tcPr>
            <w:tcW w:w="2250" w:type="dxa"/>
          </w:tcPr>
          <w:p w14:paraId="1DC7B07A" w14:textId="6DB5CA3F"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No</w:t>
            </w:r>
          </w:p>
        </w:tc>
        <w:tc>
          <w:tcPr>
            <w:tcW w:w="2070" w:type="dxa"/>
          </w:tcPr>
          <w:p w14:paraId="10CA0BB8" w14:textId="53D4A125" w:rsidR="009F3208" w:rsidRPr="000358DC" w:rsidRDefault="009F32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58DC">
              <w:rPr>
                <w:rFonts w:ascii="Times New Roman" w:hAnsi="Times New Roman" w:cs="Times New Roman"/>
              </w:rPr>
              <w:t>Lenient</w:t>
            </w:r>
          </w:p>
        </w:tc>
      </w:tr>
    </w:tbl>
    <w:p w14:paraId="535D0EB7" w14:textId="77777777" w:rsidR="009F3208" w:rsidRDefault="009F3208">
      <w:pPr>
        <w:rPr>
          <w:rFonts w:ascii="Times New Roman" w:hAnsi="Times New Roman" w:cs="Times New Roman"/>
        </w:rPr>
      </w:pPr>
    </w:p>
    <w:p w14:paraId="530A834A" w14:textId="77777777" w:rsidR="000D22CB" w:rsidRDefault="000D22CB">
      <w:pPr>
        <w:rPr>
          <w:rFonts w:ascii="Times New Roman" w:hAnsi="Times New Roman" w:cs="Times New Roman"/>
        </w:rPr>
      </w:pPr>
    </w:p>
    <w:p w14:paraId="20764B90" w14:textId="77777777" w:rsidR="000D22CB" w:rsidRPr="001F7131" w:rsidRDefault="000D22CB">
      <w:pPr>
        <w:rPr>
          <w:rFonts w:ascii="Times New Roman" w:hAnsi="Times New Roman" w:cs="Times New Roman"/>
          <w:u w:val="single"/>
        </w:rPr>
      </w:pPr>
    </w:p>
    <w:p w14:paraId="5A1B800F" w14:textId="1085D746" w:rsidR="00783C8E" w:rsidRPr="001F7131" w:rsidRDefault="00783C8E">
      <w:pPr>
        <w:rPr>
          <w:rFonts w:ascii="Times New Roman" w:hAnsi="Times New Roman" w:cs="Times New Roman"/>
          <w:u w:val="single"/>
        </w:rPr>
      </w:pPr>
      <w:r w:rsidRPr="001F7131">
        <w:rPr>
          <w:rFonts w:ascii="Times New Roman" w:hAnsi="Times New Roman" w:cs="Times New Roman"/>
          <w:u w:val="single"/>
        </w:rPr>
        <w:t xml:space="preserve">Species </w:t>
      </w:r>
      <w:r w:rsidR="00251480">
        <w:rPr>
          <w:rFonts w:ascii="Times New Roman" w:hAnsi="Times New Roman" w:cs="Times New Roman"/>
          <w:u w:val="single"/>
        </w:rPr>
        <w:t>Distributions</w:t>
      </w:r>
    </w:p>
    <w:p w14:paraId="1A8C7DEA" w14:textId="4E9DA42F" w:rsidR="002A3156" w:rsidRDefault="002A3156" w:rsidP="003D363D">
      <w:pPr>
        <w:ind w:firstLine="720"/>
        <w:rPr>
          <w:ins w:id="1" w:author="Flading, Sean P" w:date="2019-05-30T10:03:00Z"/>
          <w:rFonts w:ascii="Times New Roman" w:hAnsi="Times New Roman" w:cs="Times New Roman"/>
        </w:rPr>
      </w:pPr>
      <w:r>
        <w:rPr>
          <w:rFonts w:ascii="Times New Roman" w:hAnsi="Times New Roman" w:cs="Times New Roman"/>
        </w:rPr>
        <w:t>To obtain species polygons from which we could extract climate variables, we downloaded the predicted geographic</w:t>
      </w:r>
      <w:ins w:id="2" w:author="Flading, Sean P" w:date="2019-06-03T10:35:00Z">
        <w:r w:rsidR="00EB12B0">
          <w:rPr>
            <w:rFonts w:ascii="Times New Roman" w:hAnsi="Times New Roman" w:cs="Times New Roman"/>
          </w:rPr>
          <w:t xml:space="preserve"> </w:t>
        </w:r>
      </w:ins>
      <w:del w:id="3" w:author="Flading, Sean P" w:date="2019-06-03T10:35:00Z">
        <w:r w:rsidDel="00EB12B0">
          <w:rPr>
            <w:rFonts w:ascii="Times New Roman" w:hAnsi="Times New Roman" w:cs="Times New Roman"/>
          </w:rPr>
          <w:delText xml:space="preserve"> species </w:delText>
        </w:r>
      </w:del>
      <w:r>
        <w:rPr>
          <w:rFonts w:ascii="Times New Roman" w:hAnsi="Times New Roman" w:cs="Times New Roman"/>
        </w:rPr>
        <w:t xml:space="preserve">ranges for all </w:t>
      </w:r>
      <w:ins w:id="4" w:author="Flading, Sean P" w:date="2019-05-30T11:23:00Z">
        <w:r w:rsidR="00701080">
          <w:rPr>
            <w:rFonts w:ascii="Times New Roman" w:hAnsi="Times New Roman" w:cs="Times New Roman"/>
          </w:rPr>
          <w:t>N</w:t>
        </w:r>
      </w:ins>
      <w:del w:id="5" w:author="Flading, Sean P" w:date="2019-05-30T11:23:00Z">
        <w:r w:rsidDel="00701080">
          <w:rPr>
            <w:rFonts w:ascii="Times New Roman" w:hAnsi="Times New Roman" w:cs="Times New Roman"/>
          </w:rPr>
          <w:delText>n</w:delText>
        </w:r>
      </w:del>
      <w:r>
        <w:rPr>
          <w:rFonts w:ascii="Times New Roman" w:hAnsi="Times New Roman" w:cs="Times New Roman"/>
        </w:rPr>
        <w:t xml:space="preserve">ew </w:t>
      </w:r>
      <w:ins w:id="6" w:author="Flading, Sean P" w:date="2019-05-30T11:23:00Z">
        <w:r w:rsidR="00701080">
          <w:rPr>
            <w:rFonts w:ascii="Times New Roman" w:hAnsi="Times New Roman" w:cs="Times New Roman"/>
          </w:rPr>
          <w:t>W</w:t>
        </w:r>
      </w:ins>
      <w:del w:id="7" w:author="Flading, Sean P" w:date="2019-05-30T11:23:00Z">
        <w:r w:rsidDel="00701080">
          <w:rPr>
            <w:rFonts w:ascii="Times New Roman" w:hAnsi="Times New Roman" w:cs="Times New Roman"/>
          </w:rPr>
          <w:delText>w</w:delText>
        </w:r>
      </w:del>
      <w:r>
        <w:rPr>
          <w:rFonts w:ascii="Times New Roman" w:hAnsi="Times New Roman" w:cs="Times New Roman"/>
        </w:rPr>
        <w:t>orld species available on the International Union for Conservation of Nature’s (IUCN) Red List of Threatened Species database (</w:t>
      </w:r>
      <w:ins w:id="8" w:author="Flading, Sean P" w:date="2019-05-30T11:22:00Z">
        <w:r w:rsidR="00701080">
          <w:rPr>
            <w:rFonts w:ascii="Times New Roman" w:hAnsi="Times New Roman" w:cs="Times New Roman"/>
            <w:highlight w:val="green"/>
          </w:rPr>
          <w:t>379 species</w:t>
        </w:r>
      </w:ins>
      <w:del w:id="9" w:author="Flading, Sean P" w:date="2019-05-30T11:22:00Z">
        <w:r w:rsidR="00A47B2F" w:rsidRPr="005A5A4A" w:rsidDel="00701080">
          <w:rPr>
            <w:rFonts w:ascii="Times New Roman" w:hAnsi="Times New Roman" w:cs="Times New Roman"/>
            <w:highlight w:val="green"/>
            <w:rPrChange w:id="10" w:author="Flading, Sean P" w:date="2019-05-28T14:36:00Z">
              <w:rPr>
                <w:rFonts w:ascii="Times New Roman" w:hAnsi="Times New Roman" w:cs="Times New Roman"/>
              </w:rPr>
            </w:rPrChange>
          </w:rPr>
          <w:delText>full</w:delText>
        </w:r>
        <w:r w:rsidRPr="005A5A4A" w:rsidDel="00701080">
          <w:rPr>
            <w:rFonts w:ascii="Times New Roman" w:hAnsi="Times New Roman" w:cs="Times New Roman"/>
            <w:highlight w:val="green"/>
            <w:rPrChange w:id="11" w:author="Flading, Sean P" w:date="2019-05-28T14:36:00Z">
              <w:rPr>
                <w:rFonts w:ascii="Times New Roman" w:hAnsi="Times New Roman" w:cs="Times New Roman"/>
              </w:rPr>
            </w:rPrChange>
          </w:rPr>
          <w:delText xml:space="preserve"> species</w:delText>
        </w:r>
      </w:del>
      <w:r>
        <w:rPr>
          <w:rFonts w:ascii="Times New Roman" w:hAnsi="Times New Roman" w:cs="Times New Roman"/>
        </w:rPr>
        <w:t xml:space="preserve">). </w:t>
      </w:r>
      <w:r w:rsidR="00A47B2F">
        <w:rPr>
          <w:rFonts w:ascii="Times New Roman" w:hAnsi="Times New Roman" w:cs="Times New Roman"/>
        </w:rPr>
        <w:t xml:space="preserve">This dataset was pruned to match all species on the </w:t>
      </w:r>
      <w:proofErr w:type="gramStart"/>
      <w:r w:rsidR="00A47B2F">
        <w:rPr>
          <w:rFonts w:ascii="Times New Roman" w:hAnsi="Times New Roman" w:cs="Times New Roman"/>
        </w:rPr>
        <w:t>Bonett</w:t>
      </w:r>
      <w:proofErr w:type="gramEnd"/>
      <w:r w:rsidR="00A47B2F">
        <w:rPr>
          <w:rFonts w:ascii="Times New Roman" w:hAnsi="Times New Roman" w:cs="Times New Roman"/>
        </w:rPr>
        <w:t xml:space="preserve"> and Blair phylogeny described above </w:t>
      </w:r>
      <w:ins w:id="12" w:author="Flading, Sean P" w:date="2019-05-30T11:22:00Z">
        <w:r w:rsidR="00701080">
          <w:rPr>
            <w:rFonts w:ascii="Times New Roman" w:hAnsi="Times New Roman" w:cs="Times New Roman"/>
            <w:highlight w:val="green"/>
          </w:rPr>
          <w:t>(</w:t>
        </w:r>
      </w:ins>
      <w:del w:id="13" w:author="Flading, Sean P" w:date="2019-05-30T11:22:00Z">
        <w:r w:rsidR="00A47B2F" w:rsidRPr="005A5A4A" w:rsidDel="00701080">
          <w:rPr>
            <w:rFonts w:ascii="Times New Roman" w:hAnsi="Times New Roman" w:cs="Times New Roman"/>
            <w:highlight w:val="green"/>
            <w:rPrChange w:id="14" w:author="Flading, Sean P" w:date="2019-05-28T14:36:00Z">
              <w:rPr>
                <w:rFonts w:ascii="Times New Roman" w:hAnsi="Times New Roman" w:cs="Times New Roman"/>
              </w:rPr>
            </w:rPrChange>
          </w:rPr>
          <w:delText>(___</w:delText>
        </w:r>
      </w:del>
      <w:del w:id="15" w:author="Flading, Sean P" w:date="2019-06-03T10:35:00Z">
        <w:r w:rsidR="00A47B2F" w:rsidRPr="005A5A4A" w:rsidDel="00EB12B0">
          <w:rPr>
            <w:rFonts w:ascii="Times New Roman" w:hAnsi="Times New Roman" w:cs="Times New Roman"/>
            <w:highlight w:val="green"/>
            <w:rPrChange w:id="16" w:author="Flading, Sean P" w:date="2019-05-28T14:36:00Z">
              <w:rPr>
                <w:rFonts w:ascii="Times New Roman" w:hAnsi="Times New Roman" w:cs="Times New Roman"/>
              </w:rPr>
            </w:rPrChange>
          </w:rPr>
          <w:delText>specie</w:delText>
        </w:r>
      </w:del>
      <w:ins w:id="17" w:author="Flading, Sean P" w:date="2019-05-30T11:29:00Z">
        <w:r w:rsidR="00701080">
          <w:rPr>
            <w:rFonts w:ascii="Times New Roman" w:hAnsi="Times New Roman" w:cs="Times New Roman"/>
            <w:highlight w:val="green"/>
          </w:rPr>
          <w:t xml:space="preserve">293 </w:t>
        </w:r>
      </w:ins>
      <w:ins w:id="18" w:author="Flading, Sean P" w:date="2019-05-30T11:23:00Z">
        <w:r w:rsidR="00701080">
          <w:rPr>
            <w:rFonts w:ascii="Times New Roman" w:hAnsi="Times New Roman" w:cs="Times New Roman"/>
            <w:highlight w:val="green"/>
          </w:rPr>
          <w:t>New World species</w:t>
        </w:r>
      </w:ins>
      <w:del w:id="19" w:author="Flading, Sean P" w:date="2019-05-30T11:22:00Z">
        <w:r w:rsidR="00A47B2F" w:rsidRPr="005A5A4A" w:rsidDel="00701080">
          <w:rPr>
            <w:rFonts w:ascii="Times New Roman" w:hAnsi="Times New Roman" w:cs="Times New Roman"/>
            <w:highlight w:val="green"/>
            <w:rPrChange w:id="20" w:author="Flading, Sean P" w:date="2019-05-28T14:36:00Z">
              <w:rPr>
                <w:rFonts w:ascii="Times New Roman" w:hAnsi="Times New Roman" w:cs="Times New Roman"/>
              </w:rPr>
            </w:rPrChange>
          </w:rPr>
          <w:delText>s numb</w:delText>
        </w:r>
      </w:del>
      <w:r w:rsidR="00A47B2F">
        <w:rPr>
          <w:rFonts w:ascii="Times New Roman" w:hAnsi="Times New Roman" w:cs="Times New Roman"/>
        </w:rPr>
        <w:t xml:space="preserve">). </w:t>
      </w:r>
      <w:r>
        <w:rPr>
          <w:rFonts w:ascii="Times New Roman" w:hAnsi="Times New Roman" w:cs="Times New Roman"/>
        </w:rPr>
        <w:t xml:space="preserve">We </w:t>
      </w:r>
      <w:r w:rsidR="00A47B2F">
        <w:rPr>
          <w:rFonts w:ascii="Times New Roman" w:hAnsi="Times New Roman" w:cs="Times New Roman"/>
        </w:rPr>
        <w:t xml:space="preserve">expanded this dataset to include </w:t>
      </w:r>
      <w:ins w:id="21" w:author="Flading, Sean P" w:date="2019-05-30T11:29:00Z">
        <w:r w:rsidR="00701080">
          <w:rPr>
            <w:rFonts w:ascii="Times New Roman" w:hAnsi="Times New Roman" w:cs="Times New Roman"/>
            <w:highlight w:val="green"/>
          </w:rPr>
          <w:t xml:space="preserve">18 </w:t>
        </w:r>
      </w:ins>
      <w:del w:id="22" w:author="Flading, Sean P" w:date="2019-05-30T11:24:00Z">
        <w:r w:rsidR="00A47B2F" w:rsidRPr="005A5A4A" w:rsidDel="00701080">
          <w:rPr>
            <w:rFonts w:ascii="Times New Roman" w:hAnsi="Times New Roman" w:cs="Times New Roman"/>
            <w:highlight w:val="green"/>
            <w:rPrChange w:id="23" w:author="Flading, Sean P" w:date="2019-05-28T14:36:00Z">
              <w:rPr>
                <w:rFonts w:ascii="Times New Roman" w:hAnsi="Times New Roman" w:cs="Times New Roman"/>
              </w:rPr>
            </w:rPrChange>
          </w:rPr>
          <w:delText>#__</w:delText>
        </w:r>
      </w:del>
      <w:del w:id="24" w:author="Flading, Sean P" w:date="2019-05-30T11:29:00Z">
        <w:r w:rsidR="00A47B2F" w:rsidDel="00701080">
          <w:rPr>
            <w:rFonts w:ascii="Times New Roman" w:hAnsi="Times New Roman" w:cs="Times New Roman"/>
          </w:rPr>
          <w:delText xml:space="preserve"> </w:delText>
        </w:r>
      </w:del>
      <w:r w:rsidR="00A47B2F">
        <w:rPr>
          <w:rFonts w:ascii="Times New Roman" w:hAnsi="Times New Roman" w:cs="Times New Roman"/>
        </w:rPr>
        <w:t xml:space="preserve">more species for which </w:t>
      </w:r>
      <w:r>
        <w:rPr>
          <w:rFonts w:ascii="Times New Roman" w:hAnsi="Times New Roman" w:cs="Times New Roman"/>
        </w:rPr>
        <w:t>r</w:t>
      </w:r>
      <w:r w:rsidRPr="00223BDC">
        <w:rPr>
          <w:rFonts w:ascii="Times New Roman" w:hAnsi="Times New Roman" w:cs="Times New Roman"/>
        </w:rPr>
        <w:t xml:space="preserve">eliable occurrence </w:t>
      </w:r>
      <w:r w:rsidR="00A47B2F">
        <w:rPr>
          <w:rFonts w:ascii="Times New Roman" w:hAnsi="Times New Roman" w:cs="Times New Roman"/>
        </w:rPr>
        <w:t>data</w:t>
      </w:r>
      <w:r w:rsidRPr="00223BDC">
        <w:rPr>
          <w:rFonts w:ascii="Times New Roman" w:hAnsi="Times New Roman" w:cs="Times New Roman"/>
        </w:rPr>
        <w:t xml:space="preserve"> </w:t>
      </w:r>
      <w:r w:rsidR="00A47B2F">
        <w:rPr>
          <w:rFonts w:ascii="Times New Roman" w:hAnsi="Times New Roman" w:cs="Times New Roman"/>
        </w:rPr>
        <w:t>were available on</w:t>
      </w:r>
      <w:r w:rsidRPr="00223BDC">
        <w:rPr>
          <w:rFonts w:ascii="Times New Roman" w:hAnsi="Times New Roman" w:cs="Times New Roman"/>
        </w:rPr>
        <w:t xml:space="preserve"> VertNet </w:t>
      </w:r>
      <w:ins w:id="25" w:author="Flading, Sean P" w:date="2019-06-03T11:01:00Z">
        <w:r w:rsidR="001A7DC7">
          <w:rPr>
            <w:rFonts w:ascii="Times New Roman" w:hAnsi="Times New Roman" w:cs="Times New Roman"/>
          </w:rPr>
          <w:t>(</w:t>
        </w:r>
      </w:ins>
      <w:del w:id="26" w:author="Flading, Sean P" w:date="2019-06-03T11:01:00Z">
        <w:r w:rsidRPr="00223BDC" w:rsidDel="001A7DC7">
          <w:rPr>
            <w:rFonts w:ascii="Times New Roman" w:hAnsi="Times New Roman" w:cs="Times New Roman"/>
          </w:rPr>
          <w:delText>(website/</w:delText>
        </w:r>
      </w:del>
      <w:ins w:id="27" w:author="Flading, Sean P" w:date="2019-06-03T11:02:00Z">
        <w:r w:rsidR="001A7DC7">
          <w:rPr>
            <w:rFonts w:ascii="Times New Roman" w:hAnsi="Times New Roman" w:cs="Times New Roman"/>
          </w:rPr>
          <w:t>Constable et al 2010</w:t>
        </w:r>
      </w:ins>
      <w:del w:id="28" w:author="Flading, Sean P" w:date="2019-06-03T11:02:00Z">
        <w:r w:rsidRPr="00223BDC" w:rsidDel="001A7DC7">
          <w:rPr>
            <w:rFonts w:ascii="Times New Roman" w:hAnsi="Times New Roman" w:cs="Times New Roman"/>
          </w:rPr>
          <w:delText>citation</w:delText>
        </w:r>
      </w:del>
      <w:r w:rsidRPr="00223BDC">
        <w:rPr>
          <w:rFonts w:ascii="Times New Roman" w:hAnsi="Times New Roman" w:cs="Times New Roman"/>
        </w:rPr>
        <w:t>)</w:t>
      </w:r>
      <w:r w:rsidR="00A47B2F">
        <w:rPr>
          <w:rFonts w:ascii="Times New Roman" w:hAnsi="Times New Roman" w:cs="Times New Roman"/>
        </w:rPr>
        <w:t xml:space="preserve">. </w:t>
      </w:r>
      <w:r w:rsidR="00A47B2F" w:rsidRPr="005A5A4A">
        <w:rPr>
          <w:rFonts w:ascii="Times New Roman" w:hAnsi="Times New Roman" w:cs="Times New Roman"/>
          <w:highlight w:val="green"/>
          <w:rPrChange w:id="29" w:author="Flading, Sean P" w:date="2019-05-28T14:37:00Z">
            <w:rPr>
              <w:rFonts w:ascii="Times New Roman" w:hAnsi="Times New Roman" w:cs="Times New Roman"/>
            </w:rPr>
          </w:rPrChange>
        </w:rPr>
        <w:t xml:space="preserve">To mirror the IUCN protocol in defining </w:t>
      </w:r>
      <w:ins w:id="30" w:author="Flading, Sean P" w:date="2019-06-03T10:35:00Z">
        <w:r w:rsidR="00EB12B0">
          <w:rPr>
            <w:rFonts w:ascii="Times New Roman" w:hAnsi="Times New Roman" w:cs="Times New Roman"/>
            <w:highlight w:val="green"/>
          </w:rPr>
          <w:t>geographic range</w:t>
        </w:r>
      </w:ins>
      <w:del w:id="31" w:author="Flading, Sean P" w:date="2019-06-03T10:35:00Z">
        <w:r w:rsidR="00A47B2F" w:rsidRPr="005A5A4A" w:rsidDel="00EB12B0">
          <w:rPr>
            <w:rFonts w:ascii="Times New Roman" w:hAnsi="Times New Roman" w:cs="Times New Roman"/>
            <w:highlight w:val="green"/>
            <w:rPrChange w:id="32" w:author="Flading, Sean P" w:date="2019-05-28T14:37:00Z">
              <w:rPr>
                <w:rFonts w:ascii="Times New Roman" w:hAnsi="Times New Roman" w:cs="Times New Roman"/>
              </w:rPr>
            </w:rPrChange>
          </w:rPr>
          <w:delText>species</w:delText>
        </w:r>
      </w:del>
      <w:r w:rsidR="00A47B2F" w:rsidRPr="005A5A4A">
        <w:rPr>
          <w:rFonts w:ascii="Times New Roman" w:hAnsi="Times New Roman" w:cs="Times New Roman"/>
          <w:highlight w:val="green"/>
          <w:rPrChange w:id="33" w:author="Flading, Sean P" w:date="2019-05-28T14:37:00Z">
            <w:rPr>
              <w:rFonts w:ascii="Times New Roman" w:hAnsi="Times New Roman" w:cs="Times New Roman"/>
            </w:rPr>
          </w:rPrChange>
        </w:rPr>
        <w:t xml:space="preserve"> polygons from point data, we calculated species </w:t>
      </w:r>
      <w:ins w:id="34" w:author="Flading, Sean P" w:date="2019-05-30T11:19:00Z">
        <w:r w:rsidR="006A59AB">
          <w:rPr>
            <w:rFonts w:ascii="Times New Roman" w:hAnsi="Times New Roman" w:cs="Times New Roman"/>
            <w:highlight w:val="green"/>
          </w:rPr>
          <w:t xml:space="preserve">extent of occurrence using </w:t>
        </w:r>
      </w:ins>
      <w:r w:rsidR="001222CF" w:rsidRPr="005A5A4A">
        <w:rPr>
          <w:rFonts w:ascii="Times New Roman" w:hAnsi="Times New Roman" w:cs="Times New Roman"/>
          <w:highlight w:val="green"/>
          <w:rPrChange w:id="35" w:author="Flading, Sean P" w:date="2019-05-28T14:37:00Z">
            <w:rPr>
              <w:rFonts w:ascii="Times New Roman" w:hAnsi="Times New Roman" w:cs="Times New Roman"/>
            </w:rPr>
          </w:rPrChange>
        </w:rPr>
        <w:t>alpha hulls excluding marine environments defined by coastline</w:t>
      </w:r>
      <w:r w:rsidR="001222CF">
        <w:rPr>
          <w:rFonts w:ascii="Times New Roman" w:hAnsi="Times New Roman" w:cs="Times New Roman"/>
        </w:rPr>
        <w:t>. Although IUCN suggests using an alpha value of two</w:t>
      </w:r>
      <w:r w:rsidR="003D363D">
        <w:rPr>
          <w:rFonts w:ascii="Times New Roman" w:hAnsi="Times New Roman" w:cs="Times New Roman"/>
        </w:rPr>
        <w:t xml:space="preserve">, where substantial area around the external points of the distribution is included, we instead used an </w:t>
      </w:r>
      <w:r w:rsidR="003D363D" w:rsidRPr="005A5A4A">
        <w:rPr>
          <w:rFonts w:ascii="Times New Roman" w:hAnsi="Times New Roman" w:cs="Times New Roman"/>
          <w:highlight w:val="green"/>
          <w:rPrChange w:id="36" w:author="Flading, Sean P" w:date="2019-05-28T14:37:00Z">
            <w:rPr>
              <w:rFonts w:ascii="Times New Roman" w:hAnsi="Times New Roman" w:cs="Times New Roman"/>
            </w:rPr>
          </w:rPrChange>
        </w:rPr>
        <w:t>alpha value of one</w:t>
      </w:r>
      <w:r w:rsidR="003D363D">
        <w:rPr>
          <w:rFonts w:ascii="Times New Roman" w:hAnsi="Times New Roman" w:cs="Times New Roman"/>
        </w:rPr>
        <w:t>, giving a more conservative estimate of species distributions</w:t>
      </w:r>
      <w:r w:rsidR="00A47B2F">
        <w:rPr>
          <w:rFonts w:ascii="Times New Roman" w:hAnsi="Times New Roman" w:cs="Times New Roman"/>
        </w:rPr>
        <w:t xml:space="preserve">. </w:t>
      </w:r>
      <w:ins w:id="37" w:author="Flading, Sean P" w:date="2019-05-30T10:47:00Z">
        <w:r w:rsidR="00456CFC">
          <w:rPr>
            <w:rFonts w:ascii="Times New Roman" w:hAnsi="Times New Roman" w:cs="Times New Roman"/>
          </w:rPr>
          <w:t xml:space="preserve">This alpha hull parameter value was sufficient to encompass all occurrence points while </w:t>
        </w:r>
      </w:ins>
      <w:ins w:id="38" w:author="Flading, Sean P" w:date="2019-05-30T10:48:00Z">
        <w:r w:rsidR="00456CFC">
          <w:rPr>
            <w:rFonts w:ascii="Times New Roman" w:hAnsi="Times New Roman" w:cs="Times New Roman"/>
          </w:rPr>
          <w:t xml:space="preserve">minimizing overprediction that other studies have also </w:t>
        </w:r>
      </w:ins>
      <w:ins w:id="39" w:author="Flading, Sean P" w:date="2019-06-03T10:36:00Z">
        <w:r w:rsidR="00DC2F30">
          <w:rPr>
            <w:rFonts w:ascii="Times New Roman" w:hAnsi="Times New Roman" w:cs="Times New Roman"/>
          </w:rPr>
          <w:t>used as criteria for geographic ran</w:t>
        </w:r>
      </w:ins>
      <w:ins w:id="40" w:author="Flading, Sean P" w:date="2019-06-03T10:37:00Z">
        <w:r w:rsidR="00DC2F30">
          <w:rPr>
            <w:rFonts w:ascii="Times New Roman" w:hAnsi="Times New Roman" w:cs="Times New Roman"/>
          </w:rPr>
          <w:t>ges</w:t>
        </w:r>
      </w:ins>
      <w:ins w:id="41" w:author="Flading, Sean P" w:date="2019-05-30T10:48:00Z">
        <w:r w:rsidR="00456CFC">
          <w:rPr>
            <w:rFonts w:ascii="Times New Roman" w:hAnsi="Times New Roman" w:cs="Times New Roman"/>
          </w:rPr>
          <w:t xml:space="preserve"> (some papers below). </w:t>
        </w:r>
      </w:ins>
      <w:r w:rsidR="00A47B2F">
        <w:rPr>
          <w:rFonts w:ascii="Times New Roman" w:hAnsi="Times New Roman" w:cs="Times New Roman"/>
        </w:rPr>
        <w:t xml:space="preserve">This resulted in a </w:t>
      </w:r>
      <w:ins w:id="42" w:author="Flading, Sean P" w:date="2019-05-30T11:32:00Z">
        <w:r w:rsidR="005D7D48">
          <w:rPr>
            <w:rFonts w:ascii="Times New Roman" w:hAnsi="Times New Roman" w:cs="Times New Roman"/>
            <w:highlight w:val="green"/>
          </w:rPr>
          <w:t>257</w:t>
        </w:r>
      </w:ins>
      <w:del w:id="43" w:author="Flading, Sean P" w:date="2019-05-30T11:32:00Z">
        <w:r w:rsidR="00A47B2F" w:rsidRPr="005A5A4A" w:rsidDel="005D7D48">
          <w:rPr>
            <w:rFonts w:ascii="Times New Roman" w:hAnsi="Times New Roman" w:cs="Times New Roman"/>
            <w:highlight w:val="green"/>
            <w:rPrChange w:id="44" w:author="Flading, Sean P" w:date="2019-05-28T14:36:00Z">
              <w:rPr>
                <w:rFonts w:ascii="Times New Roman" w:hAnsi="Times New Roman" w:cs="Times New Roman"/>
              </w:rPr>
            </w:rPrChange>
          </w:rPr>
          <w:delText>___#</w:delText>
        </w:r>
      </w:del>
      <w:r w:rsidR="00A47B2F" w:rsidRPr="005A5A4A">
        <w:rPr>
          <w:rFonts w:ascii="Times New Roman" w:hAnsi="Times New Roman" w:cs="Times New Roman"/>
          <w:highlight w:val="green"/>
          <w:rPrChange w:id="45" w:author="Flading, Sean P" w:date="2019-05-28T14:36:00Z">
            <w:rPr>
              <w:rFonts w:ascii="Times New Roman" w:hAnsi="Times New Roman" w:cs="Times New Roman"/>
            </w:rPr>
          </w:rPrChange>
        </w:rPr>
        <w:t xml:space="preserve"> species</w:t>
      </w:r>
      <w:r w:rsidR="00A47B2F">
        <w:rPr>
          <w:rFonts w:ascii="Times New Roman" w:hAnsi="Times New Roman" w:cs="Times New Roman"/>
        </w:rPr>
        <w:t xml:space="preserve"> dataset </w:t>
      </w:r>
      <w:ins w:id="46" w:author="Flading, Sean P" w:date="2019-05-30T11:33:00Z">
        <w:r w:rsidR="005D7D48">
          <w:rPr>
            <w:rFonts w:ascii="Times New Roman" w:hAnsi="Times New Roman" w:cs="Times New Roman"/>
          </w:rPr>
          <w:t xml:space="preserve">of arboreal and terrestrial species </w:t>
        </w:r>
      </w:ins>
      <w:r w:rsidR="00A47B2F">
        <w:rPr>
          <w:rFonts w:ascii="Times New Roman" w:hAnsi="Times New Roman" w:cs="Times New Roman"/>
        </w:rPr>
        <w:t xml:space="preserve">from which all climate variables were extracted </w:t>
      </w:r>
      <w:r w:rsidR="003D363D">
        <w:rPr>
          <w:rFonts w:ascii="Times New Roman" w:hAnsi="Times New Roman" w:cs="Times New Roman"/>
        </w:rPr>
        <w:t>for use</w:t>
      </w:r>
      <w:r w:rsidR="00A47B2F">
        <w:rPr>
          <w:rFonts w:ascii="Times New Roman" w:hAnsi="Times New Roman" w:cs="Times New Roman"/>
        </w:rPr>
        <w:t xml:space="preserve"> in subsequent analyses. </w:t>
      </w:r>
      <w:r w:rsidR="003D363D">
        <w:rPr>
          <w:rFonts w:ascii="Times New Roman" w:hAnsi="Times New Roman" w:cs="Times New Roman"/>
        </w:rPr>
        <w:t>In order to confirm that the source of species polygon data did not skew our results, we performed all analyses with and without our point-based species distributions, finding that all results were consistent.</w:t>
      </w:r>
      <w:ins w:id="47" w:author="Flading, Sean P" w:date="2019-05-28T14:38:00Z">
        <w:r w:rsidR="005A5A4A">
          <w:rPr>
            <w:rFonts w:ascii="Times New Roman" w:hAnsi="Times New Roman" w:cs="Times New Roman"/>
          </w:rPr>
          <w:t xml:space="preserve"> </w:t>
        </w:r>
      </w:ins>
      <w:ins w:id="48" w:author="Flading, Sean P" w:date="2019-05-30T10:49:00Z">
        <w:r w:rsidR="00456CFC">
          <w:rPr>
            <w:rFonts w:ascii="Times New Roman" w:hAnsi="Times New Roman" w:cs="Times New Roman"/>
          </w:rPr>
          <w:t>To make a polygon of just the arboreal and terrestrial microhabitat, we aggregated all species with th</w:t>
        </w:r>
      </w:ins>
      <w:ins w:id="49" w:author="Flading, Sean P" w:date="2019-06-03T10:04:00Z">
        <w:r w:rsidR="00296BE2">
          <w:rPr>
            <w:rFonts w:ascii="Times New Roman" w:hAnsi="Times New Roman" w:cs="Times New Roman"/>
          </w:rPr>
          <w:t xml:space="preserve">ese arboreal and terrestrial </w:t>
        </w:r>
      </w:ins>
      <w:ins w:id="50" w:author="Flading, Sean P" w:date="2019-05-30T10:49:00Z">
        <w:r w:rsidR="00456CFC">
          <w:rPr>
            <w:rFonts w:ascii="Times New Roman" w:hAnsi="Times New Roman" w:cs="Times New Roman"/>
          </w:rPr>
          <w:t>classification</w:t>
        </w:r>
      </w:ins>
      <w:ins w:id="51" w:author="Flading, Sean P" w:date="2019-06-03T10:04:00Z">
        <w:r w:rsidR="00296BE2">
          <w:rPr>
            <w:rFonts w:ascii="Times New Roman" w:hAnsi="Times New Roman" w:cs="Times New Roman"/>
          </w:rPr>
          <w:t>s</w:t>
        </w:r>
      </w:ins>
      <w:ins w:id="52" w:author="Flading, Sean P" w:date="2019-06-03T10:05:00Z">
        <w:r w:rsidR="00296BE2">
          <w:rPr>
            <w:rFonts w:ascii="Times New Roman" w:hAnsi="Times New Roman" w:cs="Times New Roman"/>
          </w:rPr>
          <w:t>,</w:t>
        </w:r>
      </w:ins>
      <w:ins w:id="53" w:author="Flading, Sean P" w:date="2019-05-30T10:50:00Z">
        <w:r w:rsidR="00456CFC">
          <w:rPr>
            <w:rFonts w:ascii="Times New Roman" w:hAnsi="Times New Roman" w:cs="Times New Roman"/>
          </w:rPr>
          <w:t xml:space="preserve"> which resulted in one arboreal polygon and one terrestrial polygon</w:t>
        </w:r>
      </w:ins>
      <w:ins w:id="54" w:author="Flading, Sean P" w:date="2019-06-03T11:00:00Z">
        <w:r w:rsidR="001A7DC7">
          <w:rPr>
            <w:rFonts w:ascii="Times New Roman" w:hAnsi="Times New Roman" w:cs="Times New Roman"/>
          </w:rPr>
          <w:t>.</w:t>
        </w:r>
      </w:ins>
    </w:p>
    <w:p w14:paraId="20C01FBB" w14:textId="43DDF1B4" w:rsidR="00513D2A" w:rsidRDefault="00513D2A" w:rsidP="00456CFC">
      <w:pPr>
        <w:rPr>
          <w:ins w:id="55" w:author="Flading, Sean P" w:date="2019-05-30T10:49:00Z"/>
          <w:rFonts w:ascii="Times New Roman" w:hAnsi="Times New Roman" w:cs="Times New Roman"/>
        </w:rPr>
      </w:pPr>
    </w:p>
    <w:p w14:paraId="348E5D3C" w14:textId="781D2381" w:rsidR="00456CFC" w:rsidRDefault="00456CFC">
      <w:pPr>
        <w:rPr>
          <w:ins w:id="56" w:author="Flading, Sean P" w:date="2019-05-30T10:06:00Z"/>
          <w:rFonts w:ascii="Times New Roman" w:hAnsi="Times New Roman" w:cs="Times New Roman"/>
        </w:rPr>
        <w:pPrChange w:id="57" w:author="Flading, Sean P" w:date="2019-05-30T10:49:00Z">
          <w:pPr>
            <w:ind w:firstLine="720"/>
          </w:pPr>
        </w:pPrChange>
      </w:pPr>
      <w:ins w:id="58" w:author="Flading, Sean P" w:date="2019-05-30T10:49:00Z">
        <w:r>
          <w:rPr>
            <w:rFonts w:ascii="Times New Roman" w:hAnsi="Times New Roman" w:cs="Times New Roman"/>
          </w:rPr>
          <w:t>Alpha value papers:</w:t>
        </w:r>
      </w:ins>
    </w:p>
    <w:p w14:paraId="38549D8D" w14:textId="2F8FFB14" w:rsidR="00513D2A" w:rsidRDefault="00513D2A" w:rsidP="003D363D">
      <w:pPr>
        <w:ind w:firstLine="720"/>
        <w:rPr>
          <w:ins w:id="59" w:author="Flading, Sean P" w:date="2019-05-30T10:06:00Z"/>
          <w:rFonts w:ascii="Times New Roman" w:hAnsi="Times New Roman" w:cs="Times New Roman"/>
        </w:rPr>
      </w:pPr>
      <w:ins w:id="60" w:author="Flading, Sean P" w:date="2019-05-30T10:06:00Z">
        <w:r>
          <w:rPr>
            <w:rFonts w:ascii="Times New Roman" w:hAnsi="Times New Roman" w:cs="Times New Roman"/>
          </w:rPr>
          <w:t xml:space="preserve">Using alpha - </w:t>
        </w:r>
        <w:r>
          <w:rPr>
            <w:rFonts w:ascii="Times New Roman" w:hAnsi="Times New Roman" w:cs="Times New Roman"/>
          </w:rPr>
          <w:fldChar w:fldCharType="begin"/>
        </w:r>
        <w:r>
          <w:rPr>
            <w:rFonts w:ascii="Times New Roman" w:hAnsi="Times New Roman" w:cs="Times New Roman"/>
          </w:rPr>
          <w:instrText xml:space="preserve"> HYPERLINK "</w:instrText>
        </w:r>
        <w:r w:rsidRPr="00513D2A">
          <w:rPr>
            <w:rFonts w:ascii="Times New Roman" w:hAnsi="Times New Roman" w:cs="Times New Roman"/>
          </w:rPr>
          <w:instrText>https://www.sciencedirect.com/science/article/pii/S0006320718308371</w:instrText>
        </w:r>
        <w:r>
          <w:rPr>
            <w:rFonts w:ascii="Times New Roman" w:hAnsi="Times New Roman" w:cs="Times New Roman"/>
          </w:rPr>
          <w:instrText xml:space="preserve">" </w:instrText>
        </w:r>
        <w:r>
          <w:rPr>
            <w:rFonts w:ascii="Times New Roman" w:hAnsi="Times New Roman" w:cs="Times New Roman"/>
          </w:rPr>
          <w:fldChar w:fldCharType="separate"/>
        </w:r>
        <w:r w:rsidRPr="001F275D">
          <w:rPr>
            <w:rStyle w:val="Hyperlink"/>
            <w:rFonts w:ascii="Times New Roman" w:hAnsi="Times New Roman" w:cs="Times New Roman"/>
          </w:rPr>
          <w:t>https://www.sciencedirect.com/science/article/pii/S0006320718308371</w:t>
        </w:r>
        <w:r>
          <w:rPr>
            <w:rFonts w:ascii="Times New Roman" w:hAnsi="Times New Roman" w:cs="Times New Roman"/>
          </w:rPr>
          <w:fldChar w:fldCharType="end"/>
        </w:r>
      </w:ins>
    </w:p>
    <w:p w14:paraId="407C9E5C" w14:textId="24B7DEE0" w:rsidR="00513D2A" w:rsidRPr="001A7DC7" w:rsidRDefault="00513D2A" w:rsidP="003D363D">
      <w:pPr>
        <w:ind w:firstLine="720"/>
        <w:rPr>
          <w:ins w:id="61" w:author="Flading, Sean P" w:date="2019-05-30T10:07:00Z"/>
          <w:rFonts w:ascii="Times New Roman" w:hAnsi="Times New Roman" w:cs="Times New Roman"/>
        </w:rPr>
      </w:pPr>
      <w:ins w:id="62" w:author="Flading, Sean P" w:date="2019-05-30T10:07:00Z">
        <w:r>
          <w:rPr>
            <w:rFonts w:ascii="Times New Roman" w:hAnsi="Times New Roman" w:cs="Times New Roman"/>
          </w:rPr>
          <w:t xml:space="preserve">Using </w:t>
        </w:r>
        <w:r w:rsidRPr="001A7DC7">
          <w:rPr>
            <w:rFonts w:ascii="Times New Roman" w:hAnsi="Times New Roman" w:cs="Times New Roman"/>
          </w:rPr>
          <w:t xml:space="preserve">alpha with occurrence manual - </w:t>
        </w:r>
        <w:r w:rsidRPr="001A7DC7">
          <w:rPr>
            <w:rFonts w:ascii="Times New Roman" w:hAnsi="Times New Roman" w:cs="Times New Roman"/>
          </w:rPr>
          <w:fldChar w:fldCharType="begin"/>
        </w:r>
        <w:r w:rsidRPr="001A7DC7">
          <w:rPr>
            <w:rFonts w:ascii="Times New Roman" w:hAnsi="Times New Roman" w:cs="Times New Roman"/>
          </w:rPr>
          <w:instrText xml:space="preserve"> HYPERLINK "http://singhallab.org/assets/docs/Singhal_etal_2017_gendiv_SI.pdf" </w:instrText>
        </w:r>
        <w:r w:rsidRPr="001A7DC7">
          <w:rPr>
            <w:rFonts w:ascii="Times New Roman" w:hAnsi="Times New Roman" w:cs="Times New Roman"/>
            <w:rPrChange w:id="63" w:author="Flading, Sean P" w:date="2019-06-03T11:01:00Z">
              <w:rPr>
                <w:rFonts w:ascii="Times New Roman" w:hAnsi="Times New Roman" w:cs="Times New Roman"/>
              </w:rPr>
            </w:rPrChange>
          </w:rPr>
          <w:fldChar w:fldCharType="separate"/>
        </w:r>
        <w:r w:rsidRPr="001A7DC7">
          <w:rPr>
            <w:rStyle w:val="Hyperlink"/>
            <w:rFonts w:ascii="Times New Roman" w:hAnsi="Times New Roman" w:cs="Times New Roman"/>
          </w:rPr>
          <w:t>http://singhallab.org/assets/docs/Singhal_etal_2017_gendiv_SI.pdf</w:t>
        </w:r>
        <w:r w:rsidRPr="001A7DC7">
          <w:rPr>
            <w:rFonts w:ascii="Times New Roman" w:hAnsi="Times New Roman" w:cs="Times New Roman"/>
          </w:rPr>
          <w:fldChar w:fldCharType="end"/>
        </w:r>
      </w:ins>
    </w:p>
    <w:p w14:paraId="375DC65E" w14:textId="4B758834" w:rsidR="00513D2A" w:rsidRPr="001A7DC7" w:rsidRDefault="00513D2A" w:rsidP="003D363D">
      <w:pPr>
        <w:ind w:firstLine="720"/>
        <w:rPr>
          <w:ins w:id="64" w:author="Flading, Sean P" w:date="2019-05-30T10:44:00Z"/>
          <w:rFonts w:ascii="Times New Roman" w:hAnsi="Times New Roman" w:cs="Times New Roman"/>
        </w:rPr>
      </w:pPr>
      <w:ins w:id="65" w:author="Flading, Sean P" w:date="2019-05-30T10:44:00Z">
        <w:r w:rsidRPr="001A7DC7">
          <w:rPr>
            <w:rFonts w:ascii="Times New Roman" w:hAnsi="Times New Roman" w:cs="Times New Roman"/>
          </w:rPr>
          <w:t xml:space="preserve">Using alpha and increasing the </w:t>
        </w:r>
        <w:r w:rsidR="00456CFC" w:rsidRPr="001A7DC7">
          <w:rPr>
            <w:rFonts w:ascii="Times New Roman" w:hAnsi="Times New Roman" w:cs="Times New Roman"/>
          </w:rPr>
          <w:t xml:space="preserve">parameter value until all occurrence records covered - </w:t>
        </w:r>
        <w:r w:rsidR="00456CFC" w:rsidRPr="001A7DC7">
          <w:rPr>
            <w:rFonts w:ascii="Times New Roman" w:hAnsi="Times New Roman" w:cs="Times New Roman"/>
          </w:rPr>
          <w:fldChar w:fldCharType="begin"/>
        </w:r>
        <w:r w:rsidR="00456CFC" w:rsidRPr="001A7DC7">
          <w:rPr>
            <w:rFonts w:ascii="Times New Roman" w:hAnsi="Times New Roman" w:cs="Times New Roman"/>
          </w:rPr>
          <w:instrText xml:space="preserve"> HYPERLINK "https://www.nature.com/articles/ncomms11484#article-comments" </w:instrText>
        </w:r>
        <w:r w:rsidR="00456CFC" w:rsidRPr="001A7DC7">
          <w:rPr>
            <w:rFonts w:ascii="Times New Roman" w:hAnsi="Times New Roman" w:cs="Times New Roman"/>
            <w:rPrChange w:id="66" w:author="Flading, Sean P" w:date="2019-06-03T11:01:00Z">
              <w:rPr>
                <w:rFonts w:ascii="Times New Roman" w:hAnsi="Times New Roman" w:cs="Times New Roman"/>
              </w:rPr>
            </w:rPrChange>
          </w:rPr>
          <w:fldChar w:fldCharType="separate"/>
        </w:r>
        <w:r w:rsidR="00456CFC" w:rsidRPr="001A7DC7">
          <w:rPr>
            <w:rStyle w:val="Hyperlink"/>
            <w:rFonts w:ascii="Times New Roman" w:hAnsi="Times New Roman" w:cs="Times New Roman"/>
          </w:rPr>
          <w:t>https://www.nature.com/articles/ncomms11484#article-comments</w:t>
        </w:r>
        <w:r w:rsidR="00456CFC" w:rsidRPr="001A7DC7">
          <w:rPr>
            <w:rFonts w:ascii="Times New Roman" w:hAnsi="Times New Roman" w:cs="Times New Roman"/>
          </w:rPr>
          <w:fldChar w:fldCharType="end"/>
        </w:r>
      </w:ins>
    </w:p>
    <w:p w14:paraId="217AE8BE" w14:textId="03096919" w:rsidR="00456CFC" w:rsidRPr="001A7DC7" w:rsidRDefault="00456CFC" w:rsidP="003D363D">
      <w:pPr>
        <w:ind w:firstLine="720"/>
        <w:rPr>
          <w:ins w:id="67" w:author="Flading, Sean P" w:date="2019-06-03T11:01:00Z"/>
          <w:rFonts w:ascii="Times New Roman" w:hAnsi="Times New Roman" w:cs="Times New Roman"/>
        </w:rPr>
      </w:pPr>
      <w:ins w:id="68" w:author="Flading, Sean P" w:date="2019-05-30T10:44:00Z">
        <w:r w:rsidRPr="001A7DC7">
          <w:rPr>
            <w:rFonts w:ascii="Times New Roman" w:hAnsi="Times New Roman" w:cs="Times New Roman"/>
          </w:rPr>
          <w:t xml:space="preserve">Using alpha value of 1.8 </w:t>
        </w:r>
      </w:ins>
      <w:ins w:id="69" w:author="Flading, Sean P" w:date="2019-05-30T10:45:00Z">
        <w:r w:rsidRPr="001A7DC7">
          <w:rPr>
            <w:rFonts w:ascii="Times New Roman" w:hAnsi="Times New Roman" w:cs="Times New Roman"/>
          </w:rPr>
          <w:t xml:space="preserve">that resulted from the least overprediction of range extent and closely matched species range - </w:t>
        </w:r>
        <w:r w:rsidRPr="001A7DC7">
          <w:rPr>
            <w:rFonts w:ascii="Times New Roman" w:hAnsi="Times New Roman" w:cs="Times New Roman"/>
          </w:rPr>
          <w:fldChar w:fldCharType="begin"/>
        </w:r>
        <w:r w:rsidRPr="001A7DC7">
          <w:rPr>
            <w:rFonts w:ascii="Times New Roman" w:hAnsi="Times New Roman" w:cs="Times New Roman"/>
          </w:rPr>
          <w:instrText xml:space="preserve"> HYPERLINK "https://onlinelibrary.wiley.com/doi/full/10.1111/aec.12184" </w:instrText>
        </w:r>
        <w:r w:rsidRPr="001A7DC7">
          <w:rPr>
            <w:rFonts w:ascii="Times New Roman" w:hAnsi="Times New Roman" w:cs="Times New Roman"/>
            <w:rPrChange w:id="70" w:author="Flading, Sean P" w:date="2019-06-03T11:01:00Z">
              <w:rPr>
                <w:rFonts w:ascii="Times New Roman" w:hAnsi="Times New Roman" w:cs="Times New Roman"/>
              </w:rPr>
            </w:rPrChange>
          </w:rPr>
          <w:fldChar w:fldCharType="separate"/>
        </w:r>
        <w:r w:rsidRPr="001A7DC7">
          <w:rPr>
            <w:rStyle w:val="Hyperlink"/>
            <w:rFonts w:ascii="Times New Roman" w:hAnsi="Times New Roman" w:cs="Times New Roman"/>
          </w:rPr>
          <w:t>https://onlinelibrary.wiley.com/doi/full/10.1111/aec.12184</w:t>
        </w:r>
        <w:r w:rsidRPr="001A7DC7">
          <w:rPr>
            <w:rFonts w:ascii="Times New Roman" w:hAnsi="Times New Roman" w:cs="Times New Roman"/>
          </w:rPr>
          <w:fldChar w:fldCharType="end"/>
        </w:r>
      </w:ins>
    </w:p>
    <w:p w14:paraId="09C79591" w14:textId="48C18A35" w:rsidR="001A7DC7" w:rsidRPr="001A7DC7" w:rsidRDefault="001A7DC7" w:rsidP="001A7DC7">
      <w:pPr>
        <w:rPr>
          <w:ins w:id="71" w:author="Flading, Sean P" w:date="2019-06-03T11:01:00Z"/>
          <w:rFonts w:ascii="Times New Roman" w:hAnsi="Times New Roman" w:cs="Times New Roman"/>
        </w:rPr>
      </w:pPr>
    </w:p>
    <w:p w14:paraId="1362DF04" w14:textId="77777777" w:rsidR="001A7DC7" w:rsidRPr="001A7DC7" w:rsidRDefault="001A7DC7" w:rsidP="001A7DC7">
      <w:pPr>
        <w:rPr>
          <w:ins w:id="72" w:author="Flading, Sean P" w:date="2019-06-03T11:01:00Z"/>
          <w:rFonts w:ascii="Times New Roman" w:eastAsia="Times New Roman" w:hAnsi="Times New Roman" w:cs="Times New Roman"/>
        </w:rPr>
      </w:pPr>
      <w:ins w:id="73" w:author="Flading, Sean P" w:date="2019-06-03T11:01:00Z">
        <w:r w:rsidRPr="001A7DC7">
          <w:rPr>
            <w:rFonts w:ascii="Times New Roman" w:hAnsi="Times New Roman" w:cs="Times New Roman"/>
          </w:rPr>
          <w:t xml:space="preserve">Vertnet: </w:t>
        </w:r>
        <w:r w:rsidRPr="001A7DC7">
          <w:rPr>
            <w:rFonts w:ascii="Times New Roman" w:eastAsia="Times New Roman" w:hAnsi="Times New Roman" w:cs="Times New Roman"/>
            <w:color w:val="202020"/>
            <w:shd w:val="clear" w:color="auto" w:fill="FFFFFF"/>
            <w:rPrChange w:id="74" w:author="Flading, Sean P" w:date="2019-06-03T11:01:00Z">
              <w:rPr>
                <w:rFonts w:ascii="Helvetica" w:eastAsia="Times New Roman" w:hAnsi="Helvetica" w:cs="Times New Roman"/>
                <w:color w:val="202020"/>
                <w:sz w:val="20"/>
                <w:szCs w:val="20"/>
                <w:shd w:val="clear" w:color="auto" w:fill="FFFFFF"/>
              </w:rPr>
            </w:rPrChange>
          </w:rPr>
          <w:t xml:space="preserve">Constable H, </w:t>
        </w:r>
        <w:proofErr w:type="spellStart"/>
        <w:r w:rsidRPr="001A7DC7">
          <w:rPr>
            <w:rFonts w:ascii="Times New Roman" w:eastAsia="Times New Roman" w:hAnsi="Times New Roman" w:cs="Times New Roman"/>
            <w:color w:val="202020"/>
            <w:shd w:val="clear" w:color="auto" w:fill="FFFFFF"/>
            <w:rPrChange w:id="75" w:author="Flading, Sean P" w:date="2019-06-03T11:01:00Z">
              <w:rPr>
                <w:rFonts w:ascii="Helvetica" w:eastAsia="Times New Roman" w:hAnsi="Helvetica" w:cs="Times New Roman"/>
                <w:color w:val="202020"/>
                <w:sz w:val="20"/>
                <w:szCs w:val="20"/>
                <w:shd w:val="clear" w:color="auto" w:fill="FFFFFF"/>
              </w:rPr>
            </w:rPrChange>
          </w:rPr>
          <w:t>Guralnick</w:t>
        </w:r>
        <w:proofErr w:type="spellEnd"/>
        <w:r w:rsidRPr="001A7DC7">
          <w:rPr>
            <w:rFonts w:ascii="Times New Roman" w:eastAsia="Times New Roman" w:hAnsi="Times New Roman" w:cs="Times New Roman"/>
            <w:color w:val="202020"/>
            <w:shd w:val="clear" w:color="auto" w:fill="FFFFFF"/>
            <w:rPrChange w:id="76" w:author="Flading, Sean P" w:date="2019-06-03T11:01:00Z">
              <w:rPr>
                <w:rFonts w:ascii="Helvetica" w:eastAsia="Times New Roman" w:hAnsi="Helvetica" w:cs="Times New Roman"/>
                <w:color w:val="202020"/>
                <w:sz w:val="20"/>
                <w:szCs w:val="20"/>
                <w:shd w:val="clear" w:color="auto" w:fill="FFFFFF"/>
              </w:rPr>
            </w:rPrChange>
          </w:rPr>
          <w:t xml:space="preserve"> R, </w:t>
        </w:r>
        <w:proofErr w:type="spellStart"/>
        <w:r w:rsidRPr="001A7DC7">
          <w:rPr>
            <w:rFonts w:ascii="Times New Roman" w:eastAsia="Times New Roman" w:hAnsi="Times New Roman" w:cs="Times New Roman"/>
            <w:color w:val="202020"/>
            <w:shd w:val="clear" w:color="auto" w:fill="FFFFFF"/>
            <w:rPrChange w:id="77" w:author="Flading, Sean P" w:date="2019-06-03T11:01:00Z">
              <w:rPr>
                <w:rFonts w:ascii="Helvetica" w:eastAsia="Times New Roman" w:hAnsi="Helvetica" w:cs="Times New Roman"/>
                <w:color w:val="202020"/>
                <w:sz w:val="20"/>
                <w:szCs w:val="20"/>
                <w:shd w:val="clear" w:color="auto" w:fill="FFFFFF"/>
              </w:rPr>
            </w:rPrChange>
          </w:rPr>
          <w:t>Wieczorek</w:t>
        </w:r>
        <w:proofErr w:type="spellEnd"/>
        <w:r w:rsidRPr="001A7DC7">
          <w:rPr>
            <w:rFonts w:ascii="Times New Roman" w:eastAsia="Times New Roman" w:hAnsi="Times New Roman" w:cs="Times New Roman"/>
            <w:color w:val="202020"/>
            <w:shd w:val="clear" w:color="auto" w:fill="FFFFFF"/>
            <w:rPrChange w:id="78" w:author="Flading, Sean P" w:date="2019-06-03T11:01:00Z">
              <w:rPr>
                <w:rFonts w:ascii="Helvetica" w:eastAsia="Times New Roman" w:hAnsi="Helvetica" w:cs="Times New Roman"/>
                <w:color w:val="202020"/>
                <w:sz w:val="20"/>
                <w:szCs w:val="20"/>
                <w:shd w:val="clear" w:color="auto" w:fill="FFFFFF"/>
              </w:rPr>
            </w:rPrChange>
          </w:rPr>
          <w:t xml:space="preserve"> J, Spencer C, Peterson AT, The VertNet Steering Committee (2010) VertNet: A New Model for Biodiversity Data Sharing. PLoS Biol 8(2): e1000309. https://doi.org/10.1371/journal.pbio.1000309</w:t>
        </w:r>
      </w:ins>
    </w:p>
    <w:p w14:paraId="43DFE560" w14:textId="7263D7A4" w:rsidR="001A7DC7" w:rsidRDefault="001A7DC7">
      <w:pPr>
        <w:rPr>
          <w:ins w:id="79" w:author="Flading, Sean P" w:date="2019-05-30T10:45:00Z"/>
          <w:rFonts w:ascii="Times New Roman" w:hAnsi="Times New Roman" w:cs="Times New Roman"/>
        </w:rPr>
        <w:pPrChange w:id="80" w:author="Flading, Sean P" w:date="2019-06-03T11:01:00Z">
          <w:pPr>
            <w:ind w:firstLine="720"/>
          </w:pPr>
        </w:pPrChange>
      </w:pPr>
    </w:p>
    <w:p w14:paraId="0D432847" w14:textId="77777777" w:rsidR="00456CFC" w:rsidRDefault="00456CFC" w:rsidP="003D363D">
      <w:pPr>
        <w:ind w:firstLine="720"/>
        <w:rPr>
          <w:rFonts w:ascii="Times New Roman" w:hAnsi="Times New Roman" w:cs="Times New Roman"/>
        </w:rPr>
      </w:pPr>
    </w:p>
    <w:p w14:paraId="66ACF9C5" w14:textId="77777777" w:rsidR="002A3156" w:rsidRPr="001F7131" w:rsidRDefault="002A3156">
      <w:pPr>
        <w:rPr>
          <w:rFonts w:ascii="Times New Roman" w:hAnsi="Times New Roman" w:cs="Times New Roman"/>
        </w:rPr>
      </w:pPr>
    </w:p>
    <w:p w14:paraId="7157D7CB" w14:textId="200C04BA" w:rsidR="00783C8E" w:rsidRPr="001F7131" w:rsidRDefault="003B4598">
      <w:pPr>
        <w:rPr>
          <w:rFonts w:ascii="Times New Roman" w:hAnsi="Times New Roman" w:cs="Times New Roman"/>
          <w:u w:val="single"/>
        </w:rPr>
      </w:pPr>
      <w:r>
        <w:rPr>
          <w:rFonts w:ascii="Times New Roman" w:hAnsi="Times New Roman" w:cs="Times New Roman"/>
          <w:u w:val="single"/>
        </w:rPr>
        <w:t>Climate Data</w:t>
      </w:r>
    </w:p>
    <w:p w14:paraId="5A811920" w14:textId="7036B92B" w:rsidR="003D363D" w:rsidRDefault="00751704" w:rsidP="003D363D">
      <w:pPr>
        <w:rPr>
          <w:rFonts w:ascii="Times New Roman" w:hAnsi="Times New Roman" w:cs="Times New Roman"/>
        </w:rPr>
      </w:pPr>
      <w:r>
        <w:rPr>
          <w:rFonts w:ascii="Times New Roman" w:hAnsi="Times New Roman" w:cs="Times New Roman"/>
        </w:rPr>
        <w:tab/>
      </w:r>
      <w:r w:rsidR="00796B30">
        <w:rPr>
          <w:rFonts w:ascii="Times New Roman" w:hAnsi="Times New Roman" w:cs="Times New Roman"/>
        </w:rPr>
        <w:t>Using the species polygons described above, w</w:t>
      </w:r>
      <w:r w:rsidR="00584472">
        <w:rPr>
          <w:rFonts w:ascii="Times New Roman" w:hAnsi="Times New Roman" w:cs="Times New Roman"/>
        </w:rPr>
        <w:t>e</w:t>
      </w:r>
      <w:r>
        <w:rPr>
          <w:rFonts w:ascii="Times New Roman" w:hAnsi="Times New Roman" w:cs="Times New Roman"/>
        </w:rPr>
        <w:t xml:space="preserve"> </w:t>
      </w:r>
      <w:r w:rsidR="00F32FD4">
        <w:rPr>
          <w:rFonts w:ascii="Times New Roman" w:hAnsi="Times New Roman" w:cs="Times New Roman"/>
        </w:rPr>
        <w:t xml:space="preserve">extracted </w:t>
      </w:r>
      <w:r w:rsidR="00584472">
        <w:rPr>
          <w:rFonts w:ascii="Times New Roman" w:hAnsi="Times New Roman" w:cs="Times New Roman"/>
        </w:rPr>
        <w:t xml:space="preserve">12 </w:t>
      </w:r>
      <w:r>
        <w:rPr>
          <w:rFonts w:ascii="Times New Roman" w:hAnsi="Times New Roman" w:cs="Times New Roman"/>
        </w:rPr>
        <w:t xml:space="preserve">climate variables </w:t>
      </w:r>
      <w:r w:rsidR="009621E5">
        <w:rPr>
          <w:rFonts w:ascii="Times New Roman" w:hAnsi="Times New Roman" w:cs="Times New Roman"/>
        </w:rPr>
        <w:t>from distributions of</w:t>
      </w:r>
      <w:r>
        <w:rPr>
          <w:rFonts w:ascii="Times New Roman" w:hAnsi="Times New Roman" w:cs="Times New Roman"/>
        </w:rPr>
        <w:t xml:space="preserve"> </w:t>
      </w:r>
      <w:r w:rsidR="00584472">
        <w:rPr>
          <w:rFonts w:ascii="Times New Roman" w:hAnsi="Times New Roman" w:cs="Times New Roman"/>
        </w:rPr>
        <w:t xml:space="preserve">302 </w:t>
      </w:r>
      <w:r w:rsidR="009621E5">
        <w:rPr>
          <w:rFonts w:ascii="Times New Roman" w:hAnsi="Times New Roman" w:cs="Times New Roman"/>
        </w:rPr>
        <w:t xml:space="preserve">new world </w:t>
      </w:r>
      <w:r w:rsidR="00584472">
        <w:rPr>
          <w:rFonts w:ascii="Times New Roman" w:hAnsi="Times New Roman" w:cs="Times New Roman"/>
        </w:rPr>
        <w:t>plethodontid</w:t>
      </w:r>
      <w:r>
        <w:rPr>
          <w:rFonts w:ascii="Times New Roman" w:hAnsi="Times New Roman" w:cs="Times New Roman"/>
        </w:rPr>
        <w:t xml:space="preserve"> species.</w:t>
      </w:r>
      <w:r w:rsidR="00584472">
        <w:rPr>
          <w:rFonts w:ascii="Times New Roman" w:hAnsi="Times New Roman" w:cs="Times New Roman"/>
        </w:rPr>
        <w:t xml:space="preserve"> </w:t>
      </w:r>
      <w:r w:rsidR="00251480">
        <w:rPr>
          <w:rFonts w:ascii="Times New Roman" w:hAnsi="Times New Roman" w:cs="Times New Roman"/>
        </w:rPr>
        <w:t>At a resolution of 2.5 arc</w:t>
      </w:r>
      <w:r w:rsidR="004523A3">
        <w:rPr>
          <w:rFonts w:ascii="Times New Roman" w:hAnsi="Times New Roman" w:cs="Times New Roman"/>
        </w:rPr>
        <w:t xml:space="preserve"> </w:t>
      </w:r>
      <w:r w:rsidR="00251480">
        <w:rPr>
          <w:rFonts w:ascii="Times New Roman" w:hAnsi="Times New Roman" w:cs="Times New Roman"/>
        </w:rPr>
        <w:t xml:space="preserve">minute, this resulted </w:t>
      </w:r>
      <w:r w:rsidR="009621E5">
        <w:rPr>
          <w:rFonts w:ascii="Times New Roman" w:hAnsi="Times New Roman" w:cs="Times New Roman"/>
        </w:rPr>
        <w:t xml:space="preserve">in </w:t>
      </w:r>
      <w:r w:rsidR="0047700B">
        <w:rPr>
          <w:rFonts w:ascii="Times New Roman" w:hAnsi="Times New Roman" w:cs="Times New Roman"/>
        </w:rPr>
        <w:t>1,298,924</w:t>
      </w:r>
      <w:r w:rsidR="00584472">
        <w:rPr>
          <w:rFonts w:ascii="Times New Roman" w:hAnsi="Times New Roman" w:cs="Times New Roman"/>
        </w:rPr>
        <w:t xml:space="preserve"> localities (range: </w:t>
      </w:r>
      <w:r w:rsidR="0047700B">
        <w:rPr>
          <w:rFonts w:ascii="Times New Roman" w:hAnsi="Times New Roman" w:cs="Times New Roman"/>
        </w:rPr>
        <w:t>1-122,837</w:t>
      </w:r>
      <w:r w:rsidR="00584472">
        <w:rPr>
          <w:rFonts w:ascii="Times New Roman" w:hAnsi="Times New Roman" w:cs="Times New Roman"/>
        </w:rPr>
        <w:t xml:space="preserve"> localities per species, </w:t>
      </w:r>
      <w:r w:rsidR="0047700B">
        <w:rPr>
          <w:rFonts w:ascii="Times New Roman" w:hAnsi="Times New Roman" w:cs="Times New Roman"/>
        </w:rPr>
        <w:t>median</w:t>
      </w:r>
      <w:r w:rsidR="00584472">
        <w:rPr>
          <w:rFonts w:ascii="Times New Roman" w:hAnsi="Times New Roman" w:cs="Times New Roman"/>
        </w:rPr>
        <w:t xml:space="preserve"> = </w:t>
      </w:r>
      <w:r w:rsidR="0047700B">
        <w:rPr>
          <w:rFonts w:ascii="Times New Roman" w:hAnsi="Times New Roman" w:cs="Times New Roman"/>
        </w:rPr>
        <w:t>77</w:t>
      </w:r>
      <w:r w:rsidR="00584472">
        <w:rPr>
          <w:rFonts w:ascii="Times New Roman" w:hAnsi="Times New Roman" w:cs="Times New Roman"/>
        </w:rPr>
        <w:t xml:space="preserve"> localities per species).</w:t>
      </w:r>
      <w:r>
        <w:rPr>
          <w:rFonts w:ascii="Times New Roman" w:hAnsi="Times New Roman" w:cs="Times New Roman"/>
        </w:rPr>
        <w:t xml:space="preserve"> </w:t>
      </w:r>
      <w:r w:rsidR="00A83D25">
        <w:rPr>
          <w:rFonts w:ascii="Times New Roman" w:hAnsi="Times New Roman" w:cs="Times New Roman"/>
        </w:rPr>
        <w:t>C</w:t>
      </w:r>
      <w:r w:rsidR="004523A3">
        <w:rPr>
          <w:rFonts w:ascii="Times New Roman" w:hAnsi="Times New Roman" w:cs="Times New Roman"/>
        </w:rPr>
        <w:t>limatic variable</w:t>
      </w:r>
      <w:r w:rsidR="00A83D25">
        <w:rPr>
          <w:rFonts w:ascii="Times New Roman" w:hAnsi="Times New Roman" w:cs="Times New Roman"/>
        </w:rPr>
        <w:t xml:space="preserve"> selection </w:t>
      </w:r>
      <w:r w:rsidR="004523A3">
        <w:rPr>
          <w:rFonts w:ascii="Times New Roman" w:hAnsi="Times New Roman" w:cs="Times New Roman"/>
        </w:rPr>
        <w:t xml:space="preserve">followed previous studies of </w:t>
      </w:r>
      <w:r w:rsidR="005D39F6">
        <w:rPr>
          <w:rFonts w:ascii="Times New Roman" w:hAnsi="Times New Roman" w:cs="Times New Roman"/>
        </w:rPr>
        <w:t xml:space="preserve">amphibian </w:t>
      </w:r>
      <w:r w:rsidR="004523A3">
        <w:rPr>
          <w:rFonts w:ascii="Times New Roman" w:hAnsi="Times New Roman" w:cs="Times New Roman"/>
        </w:rPr>
        <w:t>niche</w:t>
      </w:r>
      <w:r w:rsidR="005D39F6">
        <w:rPr>
          <w:rFonts w:ascii="Times New Roman" w:hAnsi="Times New Roman" w:cs="Times New Roman"/>
        </w:rPr>
        <w:t xml:space="preserve"> variation</w:t>
      </w:r>
      <w:r w:rsidR="004523A3">
        <w:rPr>
          <w:rFonts w:ascii="Times New Roman" w:hAnsi="Times New Roman" w:cs="Times New Roman"/>
        </w:rPr>
        <w:t xml:space="preserve"> (Gomez-Rodriguez et al 201</w:t>
      </w:r>
      <w:r w:rsidR="00260C17">
        <w:rPr>
          <w:rFonts w:ascii="Times New Roman" w:hAnsi="Times New Roman" w:cs="Times New Roman"/>
        </w:rPr>
        <w:t>5</w:t>
      </w:r>
      <w:r w:rsidR="005D39F6">
        <w:rPr>
          <w:rFonts w:ascii="Times New Roman" w:hAnsi="Times New Roman" w:cs="Times New Roman"/>
        </w:rPr>
        <w:t>, Currie 1991</w:t>
      </w:r>
      <w:r w:rsidR="004523A3">
        <w:rPr>
          <w:rFonts w:ascii="Times New Roman" w:hAnsi="Times New Roman" w:cs="Times New Roman"/>
        </w:rPr>
        <w:t>) and microhabitat use in plethodontids (_,__, McEntire and Maerz 2019??)</w:t>
      </w:r>
      <w:r w:rsidR="00A83D25">
        <w:rPr>
          <w:rFonts w:ascii="Times New Roman" w:hAnsi="Times New Roman" w:cs="Times New Roman"/>
        </w:rPr>
        <w:t>. These included</w:t>
      </w:r>
      <w:r w:rsidR="004523A3">
        <w:rPr>
          <w:rFonts w:ascii="Times New Roman" w:hAnsi="Times New Roman" w:cs="Times New Roman"/>
        </w:rPr>
        <w:t xml:space="preserve"> six BioClim variables quantifying yearly averages and extremes for temperature and precipitation (BIO1, BIO5, BIO6,</w:t>
      </w:r>
      <w:r w:rsidR="004523A3" w:rsidRPr="004523A3">
        <w:rPr>
          <w:rFonts w:ascii="Times New Roman" w:hAnsi="Times New Roman" w:cs="Times New Roman"/>
        </w:rPr>
        <w:t xml:space="preserve"> </w:t>
      </w:r>
      <w:r w:rsidR="004523A3">
        <w:rPr>
          <w:rFonts w:ascii="Times New Roman" w:hAnsi="Times New Roman" w:cs="Times New Roman"/>
        </w:rPr>
        <w:t>BIO12, BIO16, BIO17</w:t>
      </w:r>
      <w:r w:rsidR="00330167">
        <w:rPr>
          <w:rFonts w:ascii="Times New Roman" w:hAnsi="Times New Roman" w:cs="Times New Roman"/>
        </w:rPr>
        <w:t>; Hijmans et al, 2005</w:t>
      </w:r>
      <w:r w:rsidR="004523A3">
        <w:rPr>
          <w:rFonts w:ascii="Times New Roman" w:hAnsi="Times New Roman" w:cs="Times New Roman"/>
        </w:rPr>
        <w:t xml:space="preserve">), </w:t>
      </w:r>
      <w:r w:rsidR="00A83D25">
        <w:rPr>
          <w:rFonts w:ascii="Times New Roman" w:hAnsi="Times New Roman" w:cs="Times New Roman"/>
        </w:rPr>
        <w:t>elevation (Elev</w:t>
      </w:r>
      <w:r w:rsidR="003F5A61">
        <w:rPr>
          <w:rFonts w:ascii="Times New Roman" w:hAnsi="Times New Roman" w:cs="Times New Roman"/>
        </w:rPr>
        <w:t>; Title and Bemmels, 2018</w:t>
      </w:r>
      <w:r w:rsidR="00A83D25">
        <w:rPr>
          <w:rFonts w:ascii="Times New Roman" w:hAnsi="Times New Roman" w:cs="Times New Roman"/>
        </w:rPr>
        <w:t>), climatic moisture (CM</w:t>
      </w:r>
      <w:r w:rsidR="003F5A61">
        <w:rPr>
          <w:rFonts w:ascii="Times New Roman" w:hAnsi="Times New Roman" w:cs="Times New Roman"/>
        </w:rPr>
        <w:t>; Title and Bemmels, 2018</w:t>
      </w:r>
      <w:r w:rsidR="00A83D25">
        <w:rPr>
          <w:rFonts w:ascii="Times New Roman" w:hAnsi="Times New Roman" w:cs="Times New Roman"/>
        </w:rPr>
        <w:t xml:space="preserve">), </w:t>
      </w:r>
      <w:r w:rsidR="004523A3">
        <w:rPr>
          <w:rFonts w:ascii="Times New Roman" w:hAnsi="Times New Roman" w:cs="Times New Roman"/>
        </w:rPr>
        <w:t>yearly averages and extremes of potential evapotranspiration (</w:t>
      </w:r>
      <w:r w:rsidR="009621E5">
        <w:rPr>
          <w:rFonts w:ascii="Times New Roman" w:hAnsi="Times New Roman" w:cs="Times New Roman"/>
        </w:rPr>
        <w:t>PET.A, PET.W, PET.D</w:t>
      </w:r>
      <w:r w:rsidR="003F5A61">
        <w:rPr>
          <w:rFonts w:ascii="Times New Roman" w:hAnsi="Times New Roman" w:cs="Times New Roman"/>
        </w:rPr>
        <w:t>; Title and Bemmels, 2018</w:t>
      </w:r>
      <w:r w:rsidR="009621E5">
        <w:rPr>
          <w:rFonts w:ascii="Times New Roman" w:hAnsi="Times New Roman" w:cs="Times New Roman"/>
        </w:rPr>
        <w:t>)</w:t>
      </w:r>
      <w:r w:rsidR="00A83D25">
        <w:rPr>
          <w:rFonts w:ascii="Times New Roman" w:hAnsi="Times New Roman" w:cs="Times New Roman"/>
        </w:rPr>
        <w:t>, and</w:t>
      </w:r>
      <w:r w:rsidR="003F5A61">
        <w:rPr>
          <w:rFonts w:ascii="Times New Roman" w:hAnsi="Times New Roman" w:cs="Times New Roman"/>
        </w:rPr>
        <w:t xml:space="preserve"> </w:t>
      </w:r>
      <w:r w:rsidR="00044AE2">
        <w:rPr>
          <w:rFonts w:ascii="Times New Roman" w:hAnsi="Times New Roman" w:cs="Times New Roman"/>
        </w:rPr>
        <w:t xml:space="preserve">cloud cover </w:t>
      </w:r>
      <w:r w:rsidR="00330167">
        <w:rPr>
          <w:rFonts w:ascii="Times New Roman" w:hAnsi="Times New Roman" w:cs="Times New Roman"/>
        </w:rPr>
        <w:t xml:space="preserve">(CC) following Peterson and Nakazawa </w:t>
      </w:r>
      <w:r w:rsidR="00044AE2">
        <w:rPr>
          <w:rFonts w:ascii="Times New Roman" w:hAnsi="Times New Roman" w:cs="Times New Roman"/>
        </w:rPr>
        <w:t>(</w:t>
      </w:r>
      <w:r w:rsidR="00330167">
        <w:rPr>
          <w:rFonts w:ascii="Times New Roman" w:hAnsi="Times New Roman" w:cs="Times New Roman"/>
        </w:rPr>
        <w:t>2008, IPCC 2001;</w:t>
      </w:r>
      <w:r w:rsidR="004523A3">
        <w:rPr>
          <w:rFonts w:ascii="Times New Roman" w:hAnsi="Times New Roman" w:cs="Times New Roman"/>
        </w:rPr>
        <w:t xml:space="preserve"> Table 2</w:t>
      </w:r>
      <w:r w:rsidR="00DB7D1F">
        <w:rPr>
          <w:rFonts w:ascii="Times New Roman" w:hAnsi="Times New Roman" w:cs="Times New Roman"/>
        </w:rPr>
        <w:t>)</w:t>
      </w:r>
      <w:r w:rsidR="00A83D25">
        <w:rPr>
          <w:rFonts w:ascii="Times New Roman" w:hAnsi="Times New Roman" w:cs="Times New Roman"/>
        </w:rPr>
        <w:t xml:space="preserve"> at 0.5 arc minute resolution resampled to match the resolution of other climate variables</w:t>
      </w:r>
      <w:r w:rsidR="002301D8">
        <w:rPr>
          <w:rFonts w:ascii="Times New Roman" w:hAnsi="Times New Roman" w:cs="Times New Roman"/>
        </w:rPr>
        <w:t xml:space="preserve">. </w:t>
      </w:r>
      <w:r w:rsidR="00F57096">
        <w:rPr>
          <w:rFonts w:ascii="Times New Roman" w:hAnsi="Times New Roman" w:cs="Times New Roman"/>
        </w:rPr>
        <w:t>Species level climatic data are available on Dryad (DOI).</w:t>
      </w:r>
    </w:p>
    <w:p w14:paraId="5C177ED5" w14:textId="7EC7C0C4" w:rsidR="002A3156" w:rsidRDefault="004103E5" w:rsidP="008B093D">
      <w:pPr>
        <w:ind w:firstLine="720"/>
        <w:rPr>
          <w:rFonts w:ascii="Times New Roman" w:hAnsi="Times New Roman" w:cs="Times New Roman"/>
        </w:rPr>
      </w:pPr>
      <w:r>
        <w:rPr>
          <w:rFonts w:ascii="Times New Roman" w:hAnsi="Times New Roman" w:cs="Times New Roman"/>
        </w:rPr>
        <w:t>To examine the relationship between climate and microhabitat use, w</w:t>
      </w:r>
      <w:r w:rsidR="003B4598">
        <w:rPr>
          <w:rFonts w:ascii="Times New Roman" w:hAnsi="Times New Roman" w:cs="Times New Roman"/>
        </w:rPr>
        <w:t>e analyzed these climate data using two complementary approaches</w:t>
      </w:r>
      <w:r w:rsidR="00C316A0">
        <w:rPr>
          <w:rFonts w:ascii="Times New Roman" w:hAnsi="Times New Roman" w:cs="Times New Roman"/>
        </w:rPr>
        <w:t xml:space="preserve"> that required differently formatted data</w:t>
      </w:r>
      <w:r w:rsidR="003B4598">
        <w:rPr>
          <w:rFonts w:ascii="Times New Roman" w:hAnsi="Times New Roman" w:cs="Times New Roman"/>
        </w:rPr>
        <w:t xml:space="preserve">. The first </w:t>
      </w:r>
      <w:r>
        <w:rPr>
          <w:rFonts w:ascii="Times New Roman" w:hAnsi="Times New Roman" w:cs="Times New Roman"/>
        </w:rPr>
        <w:t xml:space="preserve">phylogenetic comparative approach </w:t>
      </w:r>
      <w:r w:rsidR="00C316A0">
        <w:rPr>
          <w:rFonts w:ascii="Times New Roman" w:hAnsi="Times New Roman" w:cs="Times New Roman"/>
        </w:rPr>
        <w:t xml:space="preserve">involved calculating summary statistics (minimum, first quartile, mean, third quartile, and maximum) for each climate variable within the extent of the species distribution. This produced a single multidimensional trait for each species, which we then tested against microhabitat using </w:t>
      </w:r>
      <w:r w:rsidR="003B4598">
        <w:rPr>
          <w:rFonts w:ascii="Times New Roman" w:hAnsi="Times New Roman" w:cs="Times New Roman"/>
        </w:rPr>
        <w:t xml:space="preserve">phylogenetic </w:t>
      </w:r>
      <w:r>
        <w:rPr>
          <w:rFonts w:ascii="Times New Roman" w:hAnsi="Times New Roman" w:cs="Times New Roman"/>
        </w:rPr>
        <w:t>analyses of variance (ANOVA)</w:t>
      </w:r>
      <w:r w:rsidR="003B4598">
        <w:rPr>
          <w:rFonts w:ascii="Times New Roman" w:hAnsi="Times New Roman" w:cs="Times New Roman"/>
        </w:rPr>
        <w:t>.</w:t>
      </w:r>
      <w:r>
        <w:rPr>
          <w:rFonts w:ascii="Times New Roman" w:hAnsi="Times New Roman" w:cs="Times New Roman"/>
        </w:rPr>
        <w:t xml:space="preserve"> </w:t>
      </w:r>
      <w:r w:rsidR="003B4598">
        <w:rPr>
          <w:rFonts w:ascii="Times New Roman" w:hAnsi="Times New Roman" w:cs="Times New Roman"/>
        </w:rPr>
        <w:t xml:space="preserve">The second approach </w:t>
      </w:r>
      <w:r>
        <w:rPr>
          <w:rFonts w:ascii="Times New Roman" w:hAnsi="Times New Roman" w:cs="Times New Roman"/>
        </w:rPr>
        <w:t>utilize</w:t>
      </w:r>
      <w:r w:rsidR="00C316A0">
        <w:rPr>
          <w:rFonts w:ascii="Times New Roman" w:hAnsi="Times New Roman" w:cs="Times New Roman"/>
        </w:rPr>
        <w:t>d</w:t>
      </w:r>
      <w:r w:rsidR="003B4598">
        <w:rPr>
          <w:rFonts w:ascii="Times New Roman" w:hAnsi="Times New Roman" w:cs="Times New Roman"/>
        </w:rPr>
        <w:t xml:space="preserve"> ecological niche modeling</w:t>
      </w:r>
      <w:r w:rsidR="00251480">
        <w:rPr>
          <w:rFonts w:ascii="Times New Roman" w:hAnsi="Times New Roman" w:cs="Times New Roman"/>
        </w:rPr>
        <w:t xml:space="preserve"> (ENM)</w:t>
      </w:r>
      <w:r w:rsidR="003B4598">
        <w:rPr>
          <w:rFonts w:ascii="Times New Roman" w:hAnsi="Times New Roman" w:cs="Times New Roman"/>
        </w:rPr>
        <w:t xml:space="preserve"> to </w:t>
      </w:r>
      <w:r>
        <w:rPr>
          <w:rFonts w:ascii="Times New Roman" w:hAnsi="Times New Roman" w:cs="Times New Roman"/>
        </w:rPr>
        <w:t>compare</w:t>
      </w:r>
      <w:r w:rsidR="003B4598">
        <w:rPr>
          <w:rFonts w:ascii="Times New Roman" w:hAnsi="Times New Roman" w:cs="Times New Roman"/>
        </w:rPr>
        <w:t xml:space="preserve"> the climatic niches </w:t>
      </w:r>
      <w:r>
        <w:rPr>
          <w:rFonts w:ascii="Times New Roman" w:hAnsi="Times New Roman" w:cs="Times New Roman"/>
        </w:rPr>
        <w:t>occupied by</w:t>
      </w:r>
      <w:r w:rsidR="00251480">
        <w:rPr>
          <w:rFonts w:ascii="Times New Roman" w:hAnsi="Times New Roman" w:cs="Times New Roman"/>
        </w:rPr>
        <w:t xml:space="preserve"> </w:t>
      </w:r>
      <w:r w:rsidR="003B4598">
        <w:rPr>
          <w:rFonts w:ascii="Times New Roman" w:hAnsi="Times New Roman" w:cs="Times New Roman"/>
        </w:rPr>
        <w:t xml:space="preserve">arboreal and terrestrial species. </w:t>
      </w:r>
      <w:r>
        <w:rPr>
          <w:rFonts w:ascii="Times New Roman" w:hAnsi="Times New Roman" w:cs="Times New Roman"/>
        </w:rPr>
        <w:t xml:space="preserve">For this ENM approach, </w:t>
      </w:r>
      <w:r w:rsidR="003B4598">
        <w:rPr>
          <w:rFonts w:ascii="Times New Roman" w:hAnsi="Times New Roman" w:cs="Times New Roman"/>
        </w:rPr>
        <w:t>we merged all</w:t>
      </w:r>
      <w:r w:rsidR="00724D3C">
        <w:rPr>
          <w:rFonts w:ascii="Times New Roman" w:hAnsi="Times New Roman" w:cs="Times New Roman"/>
        </w:rPr>
        <w:t xml:space="preserve"> </w:t>
      </w:r>
      <w:r w:rsidR="003B4598">
        <w:rPr>
          <w:rFonts w:ascii="Times New Roman" w:hAnsi="Times New Roman" w:cs="Times New Roman"/>
        </w:rPr>
        <w:t xml:space="preserve">species distributions of the same microhabitat type </w:t>
      </w:r>
      <w:r w:rsidR="00251480">
        <w:rPr>
          <w:rFonts w:ascii="Times New Roman" w:hAnsi="Times New Roman" w:cs="Times New Roman"/>
        </w:rPr>
        <w:t>to form a microhabitat polygon for arboreal and terrestrial species</w:t>
      </w:r>
      <w:r w:rsidR="008B093D">
        <w:rPr>
          <w:rFonts w:ascii="Times New Roman" w:hAnsi="Times New Roman" w:cs="Times New Roman"/>
        </w:rPr>
        <w:t xml:space="preserve"> and defining pseudo-occurrence points across these microhabitat polygons from which climate data were extracted</w:t>
      </w:r>
      <w:r w:rsidR="00251480">
        <w:rPr>
          <w:rFonts w:ascii="Times New Roman" w:hAnsi="Times New Roman" w:cs="Times New Roman"/>
        </w:rPr>
        <w:t xml:space="preserve">. </w:t>
      </w:r>
    </w:p>
    <w:p w14:paraId="376BBC2D" w14:textId="77777777" w:rsidR="005E1783" w:rsidRDefault="005E1783" w:rsidP="005E1783">
      <w:pPr>
        <w:ind w:firstLine="720"/>
        <w:rPr>
          <w:rFonts w:ascii="Times New Roman" w:hAnsi="Times New Roman" w:cs="Times New Roman"/>
        </w:rPr>
      </w:pPr>
    </w:p>
    <w:p w14:paraId="6679F5C1" w14:textId="10039459" w:rsidR="003B4598" w:rsidRPr="003B4598" w:rsidRDefault="00C316A0" w:rsidP="003B4598">
      <w:pPr>
        <w:rPr>
          <w:rFonts w:ascii="Times New Roman" w:hAnsi="Times New Roman" w:cs="Times New Roman"/>
          <w:u w:val="single"/>
        </w:rPr>
      </w:pPr>
      <w:r>
        <w:rPr>
          <w:rFonts w:ascii="Times New Roman" w:hAnsi="Times New Roman" w:cs="Times New Roman"/>
          <w:u w:val="single"/>
        </w:rPr>
        <w:t>Phylogenetic Comparative Approach</w:t>
      </w:r>
    </w:p>
    <w:p w14:paraId="2F1B8B75" w14:textId="1D1391FD" w:rsidR="00366998" w:rsidRDefault="009F04EA" w:rsidP="00366998">
      <w:pPr>
        <w:ind w:firstLine="720"/>
        <w:rPr>
          <w:rFonts w:ascii="Times New Roman" w:hAnsi="Times New Roman" w:cs="Times New Roman"/>
        </w:rPr>
      </w:pPr>
      <w:r>
        <w:rPr>
          <w:rFonts w:ascii="Times New Roman" w:hAnsi="Times New Roman" w:cs="Times New Roman"/>
        </w:rPr>
        <w:t>For our phylogenetic comparative approach, w</w:t>
      </w:r>
      <w:r w:rsidR="00F234F6">
        <w:rPr>
          <w:rFonts w:ascii="Times New Roman" w:hAnsi="Times New Roman" w:cs="Times New Roman"/>
        </w:rPr>
        <w:t xml:space="preserve">e performed </w:t>
      </w:r>
      <w:r>
        <w:rPr>
          <w:rFonts w:ascii="Times New Roman" w:hAnsi="Times New Roman" w:cs="Times New Roman"/>
        </w:rPr>
        <w:t xml:space="preserve">a series of </w:t>
      </w:r>
      <w:r w:rsidR="00F234F6">
        <w:rPr>
          <w:rFonts w:ascii="Times New Roman" w:hAnsi="Times New Roman" w:cs="Times New Roman"/>
        </w:rPr>
        <w:t>phylogenetic ANOVA</w:t>
      </w:r>
      <w:r>
        <w:rPr>
          <w:rFonts w:ascii="Times New Roman" w:hAnsi="Times New Roman" w:cs="Times New Roman"/>
        </w:rPr>
        <w:t>s</w:t>
      </w:r>
      <w:r w:rsidR="00F234F6">
        <w:rPr>
          <w:rFonts w:ascii="Times New Roman" w:hAnsi="Times New Roman" w:cs="Times New Roman"/>
        </w:rPr>
        <w:t xml:space="preserve"> to</w:t>
      </w:r>
      <w:r>
        <w:rPr>
          <w:rFonts w:ascii="Times New Roman" w:hAnsi="Times New Roman" w:cs="Times New Roman"/>
        </w:rPr>
        <w:t xml:space="preserve"> identify the ways in which climate varies between arboreal and terrestrial species distributions</w:t>
      </w:r>
      <w:r w:rsidR="00F234F6">
        <w:rPr>
          <w:rFonts w:ascii="Times New Roman" w:hAnsi="Times New Roman" w:cs="Times New Roman"/>
        </w:rPr>
        <w:t xml:space="preserve"> </w:t>
      </w:r>
      <w:r>
        <w:rPr>
          <w:rFonts w:ascii="Times New Roman" w:hAnsi="Times New Roman" w:cs="Times New Roman"/>
        </w:rPr>
        <w:t>and</w:t>
      </w:r>
      <w:r w:rsidR="007E4943">
        <w:rPr>
          <w:rFonts w:ascii="Times New Roman" w:hAnsi="Times New Roman" w:cs="Times New Roman"/>
        </w:rPr>
        <w:t xml:space="preserve"> assess</w:t>
      </w:r>
      <w:r>
        <w:rPr>
          <w:rFonts w:ascii="Times New Roman" w:hAnsi="Times New Roman" w:cs="Times New Roman"/>
        </w:rPr>
        <w:t>ed</w:t>
      </w:r>
      <w:r w:rsidR="007E4943">
        <w:rPr>
          <w:rFonts w:ascii="Times New Roman" w:hAnsi="Times New Roman" w:cs="Times New Roman"/>
        </w:rPr>
        <w:t xml:space="preserve"> significance via randomized residual permutation procedures in the R package, RRPP (Collyer ____)</w:t>
      </w:r>
      <w:r w:rsidR="007E4943" w:rsidRPr="001F7131">
        <w:rPr>
          <w:rFonts w:ascii="Times New Roman" w:hAnsi="Times New Roman" w:cs="Times New Roman"/>
        </w:rPr>
        <w:t>.</w:t>
      </w:r>
      <w:r w:rsidR="007E4943">
        <w:rPr>
          <w:rFonts w:ascii="Times New Roman" w:hAnsi="Times New Roman" w:cs="Times New Roman"/>
        </w:rPr>
        <w:t xml:space="preserve"> </w:t>
      </w:r>
      <w:r>
        <w:rPr>
          <w:rFonts w:ascii="Times New Roman" w:hAnsi="Times New Roman" w:cs="Times New Roman"/>
        </w:rPr>
        <w:t>We chose to employ the phylogenetic framework because plethodontids have been shown to display substantial niche conservatism between closely related species (CITE). For a broad scale view of whether climate differs between the microhabitat groups</w:t>
      </w:r>
      <w:r w:rsidR="000769F6">
        <w:rPr>
          <w:rFonts w:ascii="Times New Roman" w:hAnsi="Times New Roman" w:cs="Times New Roman"/>
        </w:rPr>
        <w:t xml:space="preserve">, we </w:t>
      </w:r>
      <w:r>
        <w:rPr>
          <w:rFonts w:ascii="Times New Roman" w:hAnsi="Times New Roman" w:cs="Times New Roman"/>
        </w:rPr>
        <w:t xml:space="preserve">first </w:t>
      </w:r>
      <w:r w:rsidR="000769F6">
        <w:rPr>
          <w:rFonts w:ascii="Times New Roman" w:hAnsi="Times New Roman" w:cs="Times New Roman"/>
        </w:rPr>
        <w:t>treated</w:t>
      </w:r>
      <w:r w:rsidR="00751704">
        <w:rPr>
          <w:rFonts w:ascii="Times New Roman" w:hAnsi="Times New Roman" w:cs="Times New Roman"/>
        </w:rPr>
        <w:t xml:space="preserve"> all </w:t>
      </w:r>
      <w:r>
        <w:rPr>
          <w:rFonts w:ascii="Times New Roman" w:hAnsi="Times New Roman" w:cs="Times New Roman"/>
        </w:rPr>
        <w:t xml:space="preserve">summary statistics of </w:t>
      </w:r>
      <w:r w:rsidR="003E1362">
        <w:rPr>
          <w:rFonts w:ascii="Times New Roman" w:hAnsi="Times New Roman" w:cs="Times New Roman"/>
        </w:rPr>
        <w:t>the 12</w:t>
      </w:r>
      <w:r>
        <w:rPr>
          <w:rFonts w:ascii="Times New Roman" w:hAnsi="Times New Roman" w:cs="Times New Roman"/>
        </w:rPr>
        <w:t xml:space="preserve"> </w:t>
      </w:r>
      <w:r w:rsidR="00751704">
        <w:rPr>
          <w:rFonts w:ascii="Times New Roman" w:hAnsi="Times New Roman" w:cs="Times New Roman"/>
        </w:rPr>
        <w:t xml:space="preserve">climate variables as </w:t>
      </w:r>
      <w:r w:rsidR="00751704" w:rsidRPr="001F7131">
        <w:rPr>
          <w:rFonts w:ascii="Times New Roman" w:hAnsi="Times New Roman" w:cs="Times New Roman"/>
        </w:rPr>
        <w:t xml:space="preserve">a single </w:t>
      </w:r>
      <w:r>
        <w:rPr>
          <w:rFonts w:ascii="Times New Roman" w:hAnsi="Times New Roman" w:cs="Times New Roman"/>
        </w:rPr>
        <w:t>60-</w:t>
      </w:r>
      <w:r w:rsidR="00751704" w:rsidRPr="001F7131">
        <w:rPr>
          <w:rFonts w:ascii="Times New Roman" w:hAnsi="Times New Roman" w:cs="Times New Roman"/>
        </w:rPr>
        <w:t>dimensional trait</w:t>
      </w:r>
      <w:r w:rsidR="007E4943">
        <w:rPr>
          <w:rFonts w:ascii="Times New Roman" w:hAnsi="Times New Roman" w:cs="Times New Roman"/>
        </w:rPr>
        <w:t xml:space="preserve">. </w:t>
      </w:r>
      <w:r w:rsidR="00751704" w:rsidRPr="001F7131">
        <w:rPr>
          <w:rFonts w:ascii="Times New Roman" w:hAnsi="Times New Roman" w:cs="Times New Roman"/>
        </w:rPr>
        <w:t xml:space="preserve">As </w:t>
      </w:r>
      <w:r w:rsidR="00751704">
        <w:rPr>
          <w:rFonts w:ascii="Times New Roman" w:hAnsi="Times New Roman" w:cs="Times New Roman"/>
        </w:rPr>
        <w:t>the</w:t>
      </w:r>
      <w:r w:rsidR="00751704" w:rsidRPr="001F7131">
        <w:rPr>
          <w:rFonts w:ascii="Times New Roman" w:hAnsi="Times New Roman" w:cs="Times New Roman"/>
        </w:rPr>
        <w:t xml:space="preserve"> </w:t>
      </w:r>
      <w:r w:rsidR="00260C17">
        <w:rPr>
          <w:rFonts w:ascii="Times New Roman" w:hAnsi="Times New Roman" w:cs="Times New Roman"/>
        </w:rPr>
        <w:t xml:space="preserve">climate </w:t>
      </w:r>
      <w:r w:rsidR="00751704" w:rsidRPr="001F7131">
        <w:rPr>
          <w:rFonts w:ascii="Times New Roman" w:hAnsi="Times New Roman" w:cs="Times New Roman"/>
        </w:rPr>
        <w:t xml:space="preserve">variables </w:t>
      </w:r>
      <w:r w:rsidR="00751704">
        <w:rPr>
          <w:rFonts w:ascii="Times New Roman" w:hAnsi="Times New Roman" w:cs="Times New Roman"/>
        </w:rPr>
        <w:t>are in a variety</w:t>
      </w:r>
      <w:r w:rsidR="00751704" w:rsidRPr="001F7131">
        <w:rPr>
          <w:rFonts w:ascii="Times New Roman" w:hAnsi="Times New Roman" w:cs="Times New Roman"/>
        </w:rPr>
        <w:t xml:space="preserve"> </w:t>
      </w:r>
      <w:r w:rsidR="00751704">
        <w:rPr>
          <w:rFonts w:ascii="Times New Roman" w:hAnsi="Times New Roman" w:cs="Times New Roman"/>
        </w:rPr>
        <w:t>of</w:t>
      </w:r>
      <w:r w:rsidR="00751704" w:rsidRPr="001F7131">
        <w:rPr>
          <w:rFonts w:ascii="Times New Roman" w:hAnsi="Times New Roman" w:cs="Times New Roman"/>
        </w:rPr>
        <w:t xml:space="preserve"> </w:t>
      </w:r>
      <w:r w:rsidR="00751704">
        <w:rPr>
          <w:rFonts w:ascii="Times New Roman" w:hAnsi="Times New Roman" w:cs="Times New Roman"/>
        </w:rPr>
        <w:t xml:space="preserve">incommensurate </w:t>
      </w:r>
      <w:r w:rsidR="00751704" w:rsidRPr="001F7131">
        <w:rPr>
          <w:rFonts w:ascii="Times New Roman" w:hAnsi="Times New Roman" w:cs="Times New Roman"/>
        </w:rPr>
        <w:t xml:space="preserve">units, we used standard normal deviates </w:t>
      </w:r>
      <w:r w:rsidR="00751704">
        <w:rPr>
          <w:rFonts w:ascii="Times New Roman" w:hAnsi="Times New Roman" w:cs="Times New Roman"/>
        </w:rPr>
        <w:t>to</w:t>
      </w:r>
      <w:r w:rsidR="00751704" w:rsidRPr="001F7131">
        <w:rPr>
          <w:rFonts w:ascii="Times New Roman" w:hAnsi="Times New Roman" w:cs="Times New Roman"/>
        </w:rPr>
        <w:t xml:space="preserve"> scal</w:t>
      </w:r>
      <w:r w:rsidR="00751704">
        <w:rPr>
          <w:rFonts w:ascii="Times New Roman" w:hAnsi="Times New Roman" w:cs="Times New Roman"/>
        </w:rPr>
        <w:t>e</w:t>
      </w:r>
      <w:r w:rsidR="00751704" w:rsidRPr="001F7131">
        <w:rPr>
          <w:rFonts w:ascii="Times New Roman" w:hAnsi="Times New Roman" w:cs="Times New Roman"/>
        </w:rPr>
        <w:t xml:space="preserve"> all variables to a mean of 0 and a standard deviation of 1. </w:t>
      </w:r>
      <w:r w:rsidR="00BD097A">
        <w:rPr>
          <w:rFonts w:ascii="Times New Roman" w:hAnsi="Times New Roman" w:cs="Times New Roman"/>
        </w:rPr>
        <w:t xml:space="preserve">As many climatic variables can be autocorrelated, we then </w:t>
      </w:r>
      <w:r w:rsidR="00366998">
        <w:rPr>
          <w:rFonts w:ascii="Times New Roman" w:hAnsi="Times New Roman" w:cs="Times New Roman"/>
        </w:rPr>
        <w:t>performed a principle components analysis (PCA) on the normalized climate variables</w:t>
      </w:r>
      <w:commentRangeStart w:id="81"/>
      <w:commentRangeEnd w:id="81"/>
      <w:r w:rsidR="00366998">
        <w:rPr>
          <w:rStyle w:val="CommentReference"/>
        </w:rPr>
        <w:commentReference w:id="81"/>
      </w:r>
      <w:r w:rsidR="00366998">
        <w:rPr>
          <w:rFonts w:ascii="Times New Roman" w:hAnsi="Times New Roman" w:cs="Times New Roman"/>
        </w:rPr>
        <w:t xml:space="preserve"> and extracted the first five PC axes (explaining ~90% of the overall climate variation) to test against microhabitat.</w:t>
      </w:r>
    </w:p>
    <w:p w14:paraId="796C90C9" w14:textId="40A29E46" w:rsidR="003513E4" w:rsidRDefault="003E1362" w:rsidP="007678EB">
      <w:pPr>
        <w:ind w:firstLine="720"/>
        <w:rPr>
          <w:rFonts w:ascii="Times New Roman" w:hAnsi="Times New Roman" w:cs="Times New Roman"/>
        </w:rPr>
      </w:pPr>
      <w:r>
        <w:rPr>
          <w:rFonts w:ascii="Times New Roman" w:hAnsi="Times New Roman" w:cs="Times New Roman"/>
        </w:rPr>
        <w:t xml:space="preserve">For a more nuanced interpretation of which climate variables differ between arboreal and terrestrial species ranges, we then tested the raw values of each climate variable’s summary statistics separately, assessing significance using sequential Bonferroni to account for multiple comparisons. </w:t>
      </w:r>
      <w:r w:rsidR="007E4943">
        <w:rPr>
          <w:rFonts w:ascii="Times New Roman" w:hAnsi="Times New Roman" w:cs="Times New Roman"/>
        </w:rPr>
        <w:t>Finally, a</w:t>
      </w:r>
      <w:r w:rsidR="007678EB">
        <w:rPr>
          <w:rFonts w:ascii="Times New Roman" w:hAnsi="Times New Roman" w:cs="Times New Roman"/>
        </w:rPr>
        <w:t xml:space="preserve">s there are many more arboreal species in the </w:t>
      </w:r>
      <w:r w:rsidR="007E4943">
        <w:rPr>
          <w:rFonts w:ascii="Times New Roman" w:hAnsi="Times New Roman" w:cs="Times New Roman"/>
        </w:rPr>
        <w:t>tropics than in temperate regions</w:t>
      </w:r>
      <w:r w:rsidR="007678EB">
        <w:rPr>
          <w:rFonts w:ascii="Times New Roman" w:hAnsi="Times New Roman" w:cs="Times New Roman"/>
        </w:rPr>
        <w:t xml:space="preserve">, we </w:t>
      </w:r>
      <w:r w:rsidR="00260C17">
        <w:rPr>
          <w:rFonts w:ascii="Times New Roman" w:hAnsi="Times New Roman" w:cs="Times New Roman"/>
        </w:rPr>
        <w:t xml:space="preserve">performed </w:t>
      </w:r>
      <w:r w:rsidR="007E4943">
        <w:rPr>
          <w:rFonts w:ascii="Times New Roman" w:hAnsi="Times New Roman" w:cs="Times New Roman"/>
        </w:rPr>
        <w:t xml:space="preserve">the same </w:t>
      </w:r>
      <w:r>
        <w:rPr>
          <w:rFonts w:ascii="Times New Roman" w:hAnsi="Times New Roman" w:cs="Times New Roman"/>
        </w:rPr>
        <w:t xml:space="preserve">series of </w:t>
      </w:r>
      <w:r w:rsidR="007E4943">
        <w:rPr>
          <w:rFonts w:ascii="Times New Roman" w:hAnsi="Times New Roman" w:cs="Times New Roman"/>
        </w:rPr>
        <w:t>phylogenetic ANOVAs</w:t>
      </w:r>
      <w:r w:rsidR="00260C17">
        <w:rPr>
          <w:rFonts w:ascii="Times New Roman" w:hAnsi="Times New Roman" w:cs="Times New Roman"/>
        </w:rPr>
        <w:t xml:space="preserve"> </w:t>
      </w:r>
      <w:r>
        <w:rPr>
          <w:rFonts w:ascii="Times New Roman" w:hAnsi="Times New Roman" w:cs="Times New Roman"/>
        </w:rPr>
        <w:t>on a reduced dataset that includes only</w:t>
      </w:r>
      <w:r w:rsidR="007678EB">
        <w:rPr>
          <w:rFonts w:ascii="Times New Roman" w:hAnsi="Times New Roman" w:cs="Times New Roman"/>
        </w:rPr>
        <w:t xml:space="preserve"> arboreal and terrestrial species in the tropical region to verify that these climatic patterns </w:t>
      </w:r>
      <w:r w:rsidR="00260C17">
        <w:rPr>
          <w:rFonts w:ascii="Times New Roman" w:hAnsi="Times New Roman" w:cs="Times New Roman"/>
        </w:rPr>
        <w:t>are</w:t>
      </w:r>
      <w:r w:rsidR="007678EB">
        <w:rPr>
          <w:rFonts w:ascii="Times New Roman" w:hAnsi="Times New Roman" w:cs="Times New Roman"/>
        </w:rPr>
        <w:t xml:space="preserve"> not driven by regional differences</w:t>
      </w:r>
      <w:r w:rsidR="00260C17">
        <w:rPr>
          <w:rFonts w:ascii="Times New Roman" w:hAnsi="Times New Roman" w:cs="Times New Roman"/>
        </w:rPr>
        <w:t xml:space="preserve"> alone</w:t>
      </w:r>
      <w:r w:rsidR="007678EB">
        <w:rPr>
          <w:rFonts w:ascii="Times New Roman" w:hAnsi="Times New Roman" w:cs="Times New Roman"/>
        </w:rPr>
        <w:t xml:space="preserve">. </w:t>
      </w:r>
      <w:r w:rsidR="003F001C">
        <w:rPr>
          <w:rFonts w:ascii="Times New Roman" w:hAnsi="Times New Roman" w:cs="Times New Roman"/>
        </w:rPr>
        <w:t xml:space="preserve">To test the robustness of our results with </w:t>
      </w:r>
      <w:r w:rsidR="003F001C">
        <w:rPr>
          <w:rFonts w:ascii="Times New Roman" w:hAnsi="Times New Roman" w:cs="Times New Roman"/>
        </w:rPr>
        <w:lastRenderedPageBreak/>
        <w:t xml:space="preserve">respect to microhabitat classification </w:t>
      </w:r>
      <w:r>
        <w:rPr>
          <w:rFonts w:ascii="Times New Roman" w:hAnsi="Times New Roman" w:cs="Times New Roman"/>
        </w:rPr>
        <w:t>scheme</w:t>
      </w:r>
      <w:r w:rsidR="003F001C">
        <w:rPr>
          <w:rFonts w:ascii="Times New Roman" w:hAnsi="Times New Roman" w:cs="Times New Roman"/>
        </w:rPr>
        <w:t>, we repeated all analyses using each of the classification schemes described above. We also calculated confidence intervals of all Z statistics by repeating all analyses across the 1000 posterior chronograms from Bonett and Blair’s (2017) phylogenic reconstruction to account for phylogenetic uncertainty.</w:t>
      </w:r>
    </w:p>
    <w:p w14:paraId="042023B1" w14:textId="77777777" w:rsidR="00044AE2" w:rsidRPr="001F7131" w:rsidRDefault="00044AE2">
      <w:pPr>
        <w:rPr>
          <w:rFonts w:ascii="Times New Roman" w:hAnsi="Times New Roman" w:cs="Times New Roman"/>
        </w:rPr>
      </w:pPr>
    </w:p>
    <w:p w14:paraId="6616D23F" w14:textId="77777777" w:rsidR="00CA6891" w:rsidRDefault="00783C8E">
      <w:pPr>
        <w:rPr>
          <w:ins w:id="82" w:author="Flading, Sean P" w:date="2019-06-03T10:23:00Z"/>
          <w:rFonts w:ascii="Times New Roman" w:hAnsi="Times New Roman" w:cs="Times New Roman"/>
        </w:rPr>
      </w:pPr>
      <w:r w:rsidRPr="001F7131">
        <w:rPr>
          <w:rFonts w:ascii="Times New Roman" w:hAnsi="Times New Roman" w:cs="Times New Roman"/>
          <w:u w:val="single"/>
        </w:rPr>
        <w:t>Ecological Niche Modeling</w:t>
      </w:r>
      <w:r w:rsidR="000769F6">
        <w:rPr>
          <w:rFonts w:ascii="Times New Roman" w:hAnsi="Times New Roman" w:cs="Times New Roman"/>
          <w:u w:val="single"/>
        </w:rPr>
        <w:t xml:space="preserve"> Approach</w:t>
      </w:r>
      <w:r w:rsidR="00655816" w:rsidRPr="00655816">
        <w:rPr>
          <w:rFonts w:ascii="Times New Roman" w:hAnsi="Times New Roman" w:cs="Times New Roman"/>
        </w:rPr>
        <w:t xml:space="preserve"> </w:t>
      </w:r>
    </w:p>
    <w:p w14:paraId="1145BFD9" w14:textId="5EF5C557" w:rsidR="006A59AB" w:rsidRDefault="00CA6891">
      <w:pPr>
        <w:rPr>
          <w:rFonts w:ascii="Times New Roman" w:hAnsi="Times New Roman" w:cs="Times New Roman"/>
        </w:rPr>
      </w:pPr>
      <w:ins w:id="83" w:author="Flading, Sean P" w:date="2019-06-03T10:23:00Z">
        <w:r>
          <w:rPr>
            <w:rFonts w:ascii="Times New Roman" w:hAnsi="Times New Roman" w:cs="Times New Roman"/>
          </w:rPr>
          <w:t>C</w:t>
        </w:r>
      </w:ins>
      <w:ins w:id="84" w:author="Flading, Sean P" w:date="2019-05-28T14:37:00Z">
        <w:r w:rsidR="005A5A4A">
          <w:rPr>
            <w:rFonts w:ascii="Times New Roman" w:hAnsi="Times New Roman" w:cs="Times New Roman"/>
          </w:rPr>
          <w:t>limate data format</w:t>
        </w:r>
      </w:ins>
      <w:ins w:id="85" w:author="Flading, Sean P" w:date="2019-06-03T10:23:00Z">
        <w:r>
          <w:rPr>
            <w:rFonts w:ascii="Times New Roman" w:hAnsi="Times New Roman" w:cs="Times New Roman"/>
          </w:rPr>
          <w:t>:</w:t>
        </w:r>
      </w:ins>
      <w:ins w:id="86" w:author="Flading, Sean P" w:date="2019-06-03T11:02:00Z">
        <w:r w:rsidR="001A7DC7">
          <w:rPr>
            <w:rFonts w:ascii="Times New Roman" w:hAnsi="Times New Roman" w:cs="Times New Roman"/>
          </w:rPr>
          <w:t xml:space="preserve"> </w:t>
        </w:r>
      </w:ins>
      <w:ins w:id="87" w:author="Flading, Sean P" w:date="2019-05-30T11:17:00Z">
        <w:r w:rsidR="006A59AB">
          <w:rPr>
            <w:rFonts w:ascii="Times New Roman" w:hAnsi="Times New Roman" w:cs="Times New Roman"/>
          </w:rPr>
          <w:t xml:space="preserve">For the climate data, </w:t>
        </w:r>
      </w:ins>
      <w:ins w:id="88" w:author="Flading, Sean P" w:date="2019-06-03T10:38:00Z">
        <w:r w:rsidR="00DC2F30">
          <w:rPr>
            <w:rFonts w:ascii="Times New Roman" w:hAnsi="Times New Roman" w:cs="Times New Roman"/>
          </w:rPr>
          <w:t>they were all clipped</w:t>
        </w:r>
      </w:ins>
      <w:ins w:id="89" w:author="Flading, Sean P" w:date="2019-05-30T11:17:00Z">
        <w:r w:rsidR="006A59AB">
          <w:rPr>
            <w:rFonts w:ascii="Times New Roman" w:hAnsi="Times New Roman" w:cs="Times New Roman"/>
          </w:rPr>
          <w:t xml:space="preserve"> to the</w:t>
        </w:r>
      </w:ins>
      <w:ins w:id="90" w:author="Flading, Sean P" w:date="2019-06-03T10:38:00Z">
        <w:r w:rsidR="00DC2F30">
          <w:rPr>
            <w:rFonts w:ascii="Times New Roman" w:hAnsi="Times New Roman" w:cs="Times New Roman"/>
          </w:rPr>
          <w:t xml:space="preserve"> </w:t>
        </w:r>
      </w:ins>
      <w:ins w:id="91" w:author="Flading, Sean P" w:date="2019-05-30T11:17:00Z">
        <w:r w:rsidR="006A59AB">
          <w:rPr>
            <w:rFonts w:ascii="Times New Roman" w:hAnsi="Times New Roman" w:cs="Times New Roman"/>
          </w:rPr>
          <w:t>extent of (___) and then stack</w:t>
        </w:r>
      </w:ins>
      <w:ins w:id="92" w:author="Flading, Sean P" w:date="2019-06-03T10:23:00Z">
        <w:r>
          <w:rPr>
            <w:rFonts w:ascii="Times New Roman" w:hAnsi="Times New Roman" w:cs="Times New Roman"/>
          </w:rPr>
          <w:t>ed</w:t>
        </w:r>
      </w:ins>
      <w:ins w:id="93" w:author="Flading, Sean P" w:date="2019-05-30T11:17:00Z">
        <w:r w:rsidR="006A59AB">
          <w:rPr>
            <w:rFonts w:ascii="Times New Roman" w:hAnsi="Times New Roman" w:cs="Times New Roman"/>
          </w:rPr>
          <w:t xml:space="preserve"> </w:t>
        </w:r>
      </w:ins>
      <w:ins w:id="94" w:author="Flading, Sean P" w:date="2019-06-03T10:20:00Z">
        <w:r>
          <w:rPr>
            <w:rFonts w:ascii="Times New Roman" w:hAnsi="Times New Roman" w:cs="Times New Roman"/>
          </w:rPr>
          <w:t>together</w:t>
        </w:r>
      </w:ins>
      <w:ins w:id="95" w:author="Flading, Sean P" w:date="2019-06-03T10:21:00Z">
        <w:r>
          <w:rPr>
            <w:rFonts w:ascii="Times New Roman" w:hAnsi="Times New Roman" w:cs="Times New Roman"/>
          </w:rPr>
          <w:t xml:space="preserve"> </w:t>
        </w:r>
      </w:ins>
      <w:ins w:id="96" w:author="Flading, Sean P" w:date="2019-05-30T12:03:00Z">
        <w:r w:rsidR="00007C4E">
          <w:rPr>
            <w:rFonts w:ascii="Times New Roman" w:hAnsi="Times New Roman" w:cs="Times New Roman"/>
          </w:rPr>
          <w:t>to be used in the Maxent model</w:t>
        </w:r>
      </w:ins>
      <w:ins w:id="97" w:author="Flading, Sean P" w:date="2019-05-30T11:18:00Z">
        <w:r w:rsidR="006A59AB">
          <w:rPr>
            <w:rFonts w:ascii="Times New Roman" w:hAnsi="Times New Roman" w:cs="Times New Roman"/>
          </w:rPr>
          <w:t xml:space="preserve">. </w:t>
        </w:r>
      </w:ins>
      <w:ins w:id="98" w:author="Flading, Sean P" w:date="2019-06-03T10:38:00Z">
        <w:r w:rsidR="00DC2F30">
          <w:rPr>
            <w:rFonts w:ascii="Times New Roman" w:hAnsi="Times New Roman" w:cs="Times New Roman"/>
          </w:rPr>
          <w:t xml:space="preserve">Since the cloud cover data was at a finer resolution, </w:t>
        </w:r>
      </w:ins>
      <w:ins w:id="99" w:author="Flading, Sean P" w:date="2019-06-03T10:22:00Z">
        <w:r>
          <w:rPr>
            <w:rFonts w:ascii="Times New Roman" w:hAnsi="Times New Roman" w:cs="Times New Roman"/>
          </w:rPr>
          <w:t xml:space="preserve">I </w:t>
        </w:r>
      </w:ins>
      <w:ins w:id="100" w:author="Flading, Sean P" w:date="2019-05-30T11:18:00Z">
        <w:r w:rsidR="006A59AB">
          <w:rPr>
            <w:rFonts w:ascii="Times New Roman" w:hAnsi="Times New Roman" w:cs="Times New Roman"/>
          </w:rPr>
          <w:t>resample</w:t>
        </w:r>
      </w:ins>
      <w:ins w:id="101" w:author="Flading, Sean P" w:date="2019-06-03T10:22:00Z">
        <w:r>
          <w:rPr>
            <w:rFonts w:ascii="Times New Roman" w:hAnsi="Times New Roman" w:cs="Times New Roman"/>
          </w:rPr>
          <w:t xml:space="preserve">d </w:t>
        </w:r>
      </w:ins>
      <w:ins w:id="102" w:author="Flading, Sean P" w:date="2019-05-30T11:18:00Z">
        <w:r w:rsidR="006A59AB">
          <w:rPr>
            <w:rFonts w:ascii="Times New Roman" w:hAnsi="Times New Roman" w:cs="Times New Roman"/>
          </w:rPr>
          <w:t xml:space="preserve">the </w:t>
        </w:r>
      </w:ins>
      <w:ins w:id="103" w:author="Flading, Sean P" w:date="2019-06-03T10:38:00Z">
        <w:r w:rsidR="00DC2F30">
          <w:rPr>
            <w:rFonts w:ascii="Times New Roman" w:hAnsi="Times New Roman" w:cs="Times New Roman"/>
          </w:rPr>
          <w:t>raster</w:t>
        </w:r>
      </w:ins>
      <w:ins w:id="104" w:author="Flading, Sean P" w:date="2019-05-30T11:18:00Z">
        <w:r w:rsidR="006A59AB">
          <w:rPr>
            <w:rFonts w:ascii="Times New Roman" w:hAnsi="Times New Roman" w:cs="Times New Roman"/>
          </w:rPr>
          <w:t xml:space="preserve"> </w:t>
        </w:r>
      </w:ins>
      <w:ins w:id="105" w:author="Flading, Sean P" w:date="2019-06-03T10:39:00Z">
        <w:r w:rsidR="00DC2F30">
          <w:rPr>
            <w:rFonts w:ascii="Times New Roman" w:hAnsi="Times New Roman" w:cs="Times New Roman"/>
          </w:rPr>
          <w:t>with a</w:t>
        </w:r>
      </w:ins>
      <w:ins w:id="106" w:author="Flading, Sean P" w:date="2019-06-03T10:58:00Z">
        <w:r w:rsidR="00441787">
          <w:rPr>
            <w:rFonts w:ascii="Times New Roman" w:hAnsi="Times New Roman" w:cs="Times New Roman"/>
          </w:rPr>
          <w:t xml:space="preserve"> nearest neighbor method</w:t>
        </w:r>
      </w:ins>
      <w:ins w:id="107" w:author="Flading, Sean P" w:date="2019-06-03T10:39:00Z">
        <w:r w:rsidR="00DC2F30">
          <w:rPr>
            <w:rFonts w:ascii="Times New Roman" w:hAnsi="Times New Roman" w:cs="Times New Roman"/>
          </w:rPr>
          <w:t xml:space="preserve"> </w:t>
        </w:r>
      </w:ins>
      <w:ins w:id="108" w:author="Flading, Sean P" w:date="2019-05-30T11:18:00Z">
        <w:r w:rsidR="006A59AB">
          <w:rPr>
            <w:rFonts w:ascii="Times New Roman" w:hAnsi="Times New Roman" w:cs="Times New Roman"/>
          </w:rPr>
          <w:t>to a larger resolution</w:t>
        </w:r>
      </w:ins>
      <w:ins w:id="109" w:author="Flading, Sean P" w:date="2019-06-03T10:22:00Z">
        <w:r>
          <w:rPr>
            <w:rFonts w:ascii="Times New Roman" w:hAnsi="Times New Roman" w:cs="Times New Roman"/>
          </w:rPr>
          <w:t xml:space="preserve"> to be combinable and comparable with the other variable</w:t>
        </w:r>
      </w:ins>
      <w:ins w:id="110" w:author="Flading, Sean P" w:date="2019-06-03T10:39:00Z">
        <w:r w:rsidR="00DC2F30">
          <w:rPr>
            <w:rFonts w:ascii="Times New Roman" w:hAnsi="Times New Roman" w:cs="Times New Roman"/>
          </w:rPr>
          <w:t>s</w:t>
        </w:r>
      </w:ins>
      <w:ins w:id="111" w:author="Flading, Sean P" w:date="2019-05-30T11:18:00Z">
        <w:r w:rsidR="006A59AB">
          <w:rPr>
            <w:rFonts w:ascii="Times New Roman" w:hAnsi="Times New Roman" w:cs="Times New Roman"/>
          </w:rPr>
          <w:t>.</w:t>
        </w:r>
      </w:ins>
      <w:ins w:id="112" w:author="Flading, Sean P" w:date="2019-05-30T12:03:00Z">
        <w:r w:rsidR="00007C4E">
          <w:rPr>
            <w:rFonts w:ascii="Times New Roman" w:hAnsi="Times New Roman" w:cs="Times New Roman"/>
          </w:rPr>
          <w:t xml:space="preserve"> </w:t>
        </w:r>
      </w:ins>
    </w:p>
    <w:p w14:paraId="7ED78E46" w14:textId="15AC5C8C" w:rsidR="008B093D" w:rsidRDefault="00EC3F22" w:rsidP="00B9466E">
      <w:pPr>
        <w:ind w:firstLine="720"/>
        <w:rPr>
          <w:ins w:id="113" w:author="Flading, Sean P" w:date="2019-05-30T12:08:00Z"/>
          <w:rFonts w:ascii="Times New Roman" w:hAnsi="Times New Roman" w:cs="Times New Roman"/>
        </w:rPr>
      </w:pPr>
      <w:r>
        <w:rPr>
          <w:rFonts w:ascii="Times New Roman" w:hAnsi="Times New Roman" w:cs="Times New Roman"/>
        </w:rPr>
        <w:t>To complement the analyses above, we</w:t>
      </w:r>
      <w:r w:rsidR="008B093D">
        <w:rPr>
          <w:rFonts w:ascii="Times New Roman" w:hAnsi="Times New Roman" w:cs="Times New Roman"/>
        </w:rPr>
        <w:t xml:space="preserve"> modeled the </w:t>
      </w:r>
      <w:r>
        <w:rPr>
          <w:rFonts w:ascii="Times New Roman" w:hAnsi="Times New Roman" w:cs="Times New Roman"/>
        </w:rPr>
        <w:t>environmental</w:t>
      </w:r>
      <w:r w:rsidR="008B093D">
        <w:rPr>
          <w:rFonts w:ascii="Times New Roman" w:hAnsi="Times New Roman" w:cs="Times New Roman"/>
        </w:rPr>
        <w:t xml:space="preserve"> niche of arboreal and terrestrial species</w:t>
      </w:r>
      <w:r>
        <w:rPr>
          <w:rFonts w:ascii="Times New Roman" w:hAnsi="Times New Roman" w:cs="Times New Roman"/>
        </w:rPr>
        <w:t xml:space="preserve"> as defined by the conglomerated microhabitat polygons.</w:t>
      </w:r>
      <w:r w:rsidR="001912EF">
        <w:rPr>
          <w:rFonts w:ascii="Times New Roman" w:hAnsi="Times New Roman" w:cs="Times New Roman"/>
        </w:rPr>
        <w:t xml:space="preserve"> To avoid overpredicting our models, we reduced our full dataset by gridding each polygon by a set of decreasing resolutions, selecting the values at which both terrestrial and arboreal models performed well</w:t>
      </w:r>
      <w:ins w:id="114" w:author="Flading, Sean P" w:date="2019-05-30T10:51:00Z">
        <w:r w:rsidR="00456CFC">
          <w:rPr>
            <w:rFonts w:ascii="Times New Roman" w:hAnsi="Times New Roman" w:cs="Times New Roman"/>
          </w:rPr>
          <w:t xml:space="preserve"> predicting the </w:t>
        </w:r>
      </w:ins>
      <w:ins w:id="115" w:author="Flading, Sean P" w:date="2019-05-30T10:52:00Z">
        <w:r w:rsidR="00456CFC">
          <w:rPr>
            <w:rFonts w:ascii="Times New Roman" w:hAnsi="Times New Roman" w:cs="Times New Roman"/>
          </w:rPr>
          <w:t>environmental niche given our point data used</w:t>
        </w:r>
      </w:ins>
      <w:del w:id="116" w:author="Flading, Sean P" w:date="2019-05-30T10:51:00Z">
        <w:r w:rsidR="001912EF" w:rsidDel="00456CFC">
          <w:rPr>
            <w:rFonts w:ascii="Times New Roman" w:hAnsi="Times New Roman" w:cs="Times New Roman"/>
          </w:rPr>
          <w:delText xml:space="preserve"> in the </w:delText>
        </w:r>
        <w:r w:rsidR="001912EF" w:rsidRPr="005A5A4A" w:rsidDel="00456CFC">
          <w:rPr>
            <w:rFonts w:ascii="Times New Roman" w:hAnsi="Times New Roman" w:cs="Times New Roman"/>
            <w:highlight w:val="green"/>
            <w:rPrChange w:id="117" w:author="Flading, Sean P" w:date="2019-05-28T14:39:00Z">
              <w:rPr>
                <w:rFonts w:ascii="Times New Roman" w:hAnsi="Times New Roman" w:cs="Times New Roman"/>
              </w:rPr>
            </w:rPrChange>
          </w:rPr>
          <w:delText>____</w:delText>
        </w:r>
      </w:del>
      <w:r w:rsidR="001912EF">
        <w:rPr>
          <w:rFonts w:ascii="Times New Roman" w:hAnsi="Times New Roman" w:cs="Times New Roman"/>
        </w:rPr>
        <w:t xml:space="preserve">. This was evaluated by comparing Area Under the Curve (AUC) scores, indicative of how well the </w:t>
      </w:r>
      <w:r w:rsidR="002106DC">
        <w:rPr>
          <w:rFonts w:ascii="Times New Roman" w:hAnsi="Times New Roman" w:cs="Times New Roman"/>
        </w:rPr>
        <w:t>training-</w:t>
      </w:r>
      <w:r w:rsidR="001912EF">
        <w:rPr>
          <w:rFonts w:ascii="Times New Roman" w:hAnsi="Times New Roman" w:cs="Times New Roman"/>
        </w:rPr>
        <w:t xml:space="preserve">model </w:t>
      </w:r>
      <w:r w:rsidR="002106DC">
        <w:rPr>
          <w:rFonts w:ascii="Times New Roman" w:hAnsi="Times New Roman" w:cs="Times New Roman"/>
        </w:rPr>
        <w:t>predicts</w:t>
      </w:r>
      <w:r w:rsidR="001912EF">
        <w:rPr>
          <w:rFonts w:ascii="Times New Roman" w:hAnsi="Times New Roman" w:cs="Times New Roman"/>
        </w:rPr>
        <w:t xml:space="preserve"> the testing data subset occurrences. AUC scores range from 0 to 1, where </w:t>
      </w:r>
      <w:r w:rsidR="001912EF" w:rsidRPr="005A5A4A">
        <w:rPr>
          <w:rFonts w:ascii="Times New Roman" w:hAnsi="Times New Roman" w:cs="Times New Roman"/>
          <w:highlight w:val="green"/>
          <w:rPrChange w:id="118" w:author="Flading, Sean P" w:date="2019-05-28T14:39:00Z">
            <w:rPr>
              <w:rFonts w:ascii="Times New Roman" w:hAnsi="Times New Roman" w:cs="Times New Roman"/>
            </w:rPr>
          </w:rPrChange>
        </w:rPr>
        <w:t>0.5 represents</w:t>
      </w:r>
      <w:ins w:id="119" w:author="Flading, Sean P" w:date="2019-05-30T09:08:00Z">
        <w:r w:rsidR="009D0B42">
          <w:rPr>
            <w:rFonts w:ascii="Times New Roman" w:hAnsi="Times New Roman" w:cs="Times New Roman"/>
            <w:highlight w:val="green"/>
          </w:rPr>
          <w:t xml:space="preserve"> when the model has no class separation</w:t>
        </w:r>
      </w:ins>
      <w:del w:id="120" w:author="Flading, Sean P" w:date="2019-05-30T09:08:00Z">
        <w:r w:rsidR="001912EF" w:rsidRPr="005A5A4A" w:rsidDel="009D0B42">
          <w:rPr>
            <w:rFonts w:ascii="Times New Roman" w:hAnsi="Times New Roman" w:cs="Times New Roman"/>
            <w:highlight w:val="green"/>
            <w:rPrChange w:id="121" w:author="Flading, Sean P" w:date="2019-05-28T14:39:00Z">
              <w:rPr>
                <w:rFonts w:ascii="Times New Roman" w:hAnsi="Times New Roman" w:cs="Times New Roman"/>
              </w:rPr>
            </w:rPrChange>
          </w:rPr>
          <w:delText xml:space="preserve"> _____</w:delText>
        </w:r>
      </w:del>
      <w:r w:rsidR="001912EF">
        <w:rPr>
          <w:rFonts w:ascii="Times New Roman" w:hAnsi="Times New Roman" w:cs="Times New Roman"/>
        </w:rPr>
        <w:t xml:space="preserve"> and values close to 1 represent high predictive accuracy across the two data subsets. </w:t>
      </w:r>
      <w:ins w:id="122" w:author="Flading, Sean P" w:date="2019-06-03T10:26:00Z">
        <w:r w:rsidR="00CA6891">
          <w:rPr>
            <w:rFonts w:ascii="Times New Roman" w:hAnsi="Times New Roman" w:cs="Times New Roman"/>
          </w:rPr>
          <w:t>With the goals to m</w:t>
        </w:r>
      </w:ins>
      <w:ins w:id="123" w:author="Flading, Sean P" w:date="2019-05-28T14:39:00Z">
        <w:r w:rsidR="005A5A4A">
          <w:rPr>
            <w:rFonts w:ascii="Times New Roman" w:hAnsi="Times New Roman" w:cs="Times New Roman"/>
          </w:rPr>
          <w:t>aximiz</w:t>
        </w:r>
      </w:ins>
      <w:ins w:id="124" w:author="Flading, Sean P" w:date="2019-06-03T10:26:00Z">
        <w:r w:rsidR="00CA6891">
          <w:rPr>
            <w:rFonts w:ascii="Times New Roman" w:hAnsi="Times New Roman" w:cs="Times New Roman"/>
          </w:rPr>
          <w:t>e</w:t>
        </w:r>
      </w:ins>
      <w:ins w:id="125" w:author="Flading, Sean P" w:date="2019-05-28T14:39:00Z">
        <w:r w:rsidR="005A5A4A">
          <w:rPr>
            <w:rFonts w:ascii="Times New Roman" w:hAnsi="Times New Roman" w:cs="Times New Roman"/>
          </w:rPr>
          <w:t xml:space="preserve"> the predictive power and minimiz</w:t>
        </w:r>
      </w:ins>
      <w:ins w:id="126" w:author="Flading, Sean P" w:date="2019-06-03T10:26:00Z">
        <w:r w:rsidR="00CA6891">
          <w:rPr>
            <w:rFonts w:ascii="Times New Roman" w:hAnsi="Times New Roman" w:cs="Times New Roman"/>
          </w:rPr>
          <w:t>e</w:t>
        </w:r>
      </w:ins>
      <w:ins w:id="127" w:author="Flading, Sean P" w:date="2019-05-28T14:39:00Z">
        <w:r w:rsidR="005A5A4A">
          <w:rPr>
            <w:rFonts w:ascii="Times New Roman" w:hAnsi="Times New Roman" w:cs="Times New Roman"/>
          </w:rPr>
          <w:t xml:space="preserve"> the points</w:t>
        </w:r>
      </w:ins>
      <w:ins w:id="128" w:author="Flading, Sean P" w:date="2019-06-03T10:26:00Z">
        <w:r w:rsidR="00CA6891">
          <w:rPr>
            <w:rFonts w:ascii="Times New Roman" w:hAnsi="Times New Roman" w:cs="Times New Roman"/>
          </w:rPr>
          <w:t>, w</w:t>
        </w:r>
      </w:ins>
      <w:del w:id="129" w:author="Flading, Sean P" w:date="2019-06-03T10:26:00Z">
        <w:r w:rsidR="001912EF" w:rsidDel="00CA6891">
          <w:rPr>
            <w:rFonts w:ascii="Times New Roman" w:hAnsi="Times New Roman" w:cs="Times New Roman"/>
          </w:rPr>
          <w:delText>W</w:delText>
        </w:r>
      </w:del>
      <w:r w:rsidR="001912EF">
        <w:rPr>
          <w:rFonts w:ascii="Times New Roman" w:hAnsi="Times New Roman" w:cs="Times New Roman"/>
        </w:rPr>
        <w:t xml:space="preserve">e selected the lowest resolution at which AUC scores for arboreal and terrestrial models reached </w:t>
      </w:r>
      <w:r w:rsidR="001912EF" w:rsidRPr="00007C4E">
        <w:rPr>
          <w:rFonts w:ascii="Times New Roman" w:hAnsi="Times New Roman" w:cs="Times New Roman"/>
          <w:highlight w:val="yellow"/>
          <w:rPrChange w:id="130" w:author="Flading, Sean P" w:date="2019-05-30T12:12:00Z">
            <w:rPr>
              <w:rFonts w:ascii="Times New Roman" w:hAnsi="Times New Roman" w:cs="Times New Roman"/>
            </w:rPr>
          </w:rPrChange>
        </w:rPr>
        <w:t>0.</w:t>
      </w:r>
      <w:ins w:id="131" w:author="Flading, Sean P" w:date="2019-06-03T10:26:00Z">
        <w:r w:rsidR="00AE5114">
          <w:rPr>
            <w:rFonts w:ascii="Times New Roman" w:hAnsi="Times New Roman" w:cs="Times New Roman"/>
            <w:highlight w:val="yellow"/>
          </w:rPr>
          <w:t>80</w:t>
        </w:r>
      </w:ins>
      <w:del w:id="132" w:author="Flading, Sean P" w:date="2019-06-03T10:26:00Z">
        <w:r w:rsidR="001912EF" w:rsidRPr="00007C4E" w:rsidDel="00AE5114">
          <w:rPr>
            <w:rFonts w:ascii="Times New Roman" w:hAnsi="Times New Roman" w:cs="Times New Roman"/>
            <w:highlight w:val="yellow"/>
            <w:rPrChange w:id="133" w:author="Flading, Sean P" w:date="2019-05-30T12:12:00Z">
              <w:rPr>
                <w:rFonts w:ascii="Times New Roman" w:hAnsi="Times New Roman" w:cs="Times New Roman"/>
              </w:rPr>
            </w:rPrChange>
          </w:rPr>
          <w:delText>95</w:delText>
        </w:r>
      </w:del>
      <w:ins w:id="134" w:author="Flading, Sean P" w:date="2019-05-30T12:12:00Z">
        <w:r w:rsidR="00007C4E">
          <w:rPr>
            <w:rFonts w:ascii="Times New Roman" w:hAnsi="Times New Roman" w:cs="Times New Roman"/>
          </w:rPr>
          <w:t xml:space="preserve"> (to classify as </w:t>
        </w:r>
        <w:r w:rsidR="00A67A7F">
          <w:rPr>
            <w:rFonts w:ascii="Times New Roman" w:hAnsi="Times New Roman" w:cs="Times New Roman"/>
          </w:rPr>
          <w:t>good)</w:t>
        </w:r>
      </w:ins>
      <w:r w:rsidR="001912EF">
        <w:rPr>
          <w:rFonts w:ascii="Times New Roman" w:hAnsi="Times New Roman" w:cs="Times New Roman"/>
        </w:rPr>
        <w:t xml:space="preserve"> (Table 2),</w:t>
      </w:r>
      <w:ins w:id="135" w:author="Flading, Sean P" w:date="2019-06-03T10:26:00Z">
        <w:r w:rsidR="00AE5114">
          <w:rPr>
            <w:rFonts w:ascii="Times New Roman" w:hAnsi="Times New Roman" w:cs="Times New Roman"/>
          </w:rPr>
          <w:t xml:space="preserve"> the </w:t>
        </w:r>
      </w:ins>
      <w:del w:id="136" w:author="Flading, Sean P" w:date="2019-06-03T10:26:00Z">
        <w:r w:rsidR="001912EF" w:rsidDel="00AE5114">
          <w:rPr>
            <w:rFonts w:ascii="Times New Roman" w:hAnsi="Times New Roman" w:cs="Times New Roman"/>
          </w:rPr>
          <w:delText xml:space="preserve"> ____</w:delText>
        </w:r>
      </w:del>
      <w:r w:rsidR="001912EF">
        <w:rPr>
          <w:rFonts w:ascii="Times New Roman" w:hAnsi="Times New Roman" w:cs="Times New Roman"/>
        </w:rPr>
        <w:t>winning resolution</w:t>
      </w:r>
      <w:ins w:id="137" w:author="Flading, Sean P" w:date="2019-06-03T13:11:00Z">
        <w:r w:rsidR="00324574">
          <w:rPr>
            <w:rFonts w:ascii="Times New Roman" w:hAnsi="Times New Roman" w:cs="Times New Roman"/>
          </w:rPr>
          <w:t xml:space="preserve"> 0.360</w:t>
        </w:r>
      </w:ins>
      <w:del w:id="138" w:author="Flading, Sean P" w:date="2019-06-03T13:11:00Z">
        <w:r w:rsidR="001912EF" w:rsidDel="00324574">
          <w:rPr>
            <w:rFonts w:ascii="Times New Roman" w:hAnsi="Times New Roman" w:cs="Times New Roman"/>
          </w:rPr>
          <w:delText>___</w:delText>
        </w:r>
      </w:del>
      <w:r w:rsidR="001912EF">
        <w:rPr>
          <w:rFonts w:ascii="Times New Roman" w:hAnsi="Times New Roman" w:cs="Times New Roman"/>
        </w:rPr>
        <w:t>, resulting in</w:t>
      </w:r>
      <w:ins w:id="139" w:author="Flading, Sean P" w:date="2019-06-03T13:11:00Z">
        <w:r w:rsidR="00324574">
          <w:rPr>
            <w:rFonts w:ascii="Times New Roman" w:hAnsi="Times New Roman" w:cs="Times New Roman"/>
          </w:rPr>
          <w:t xml:space="preserve"> 432 </w:t>
        </w:r>
      </w:ins>
      <w:del w:id="140" w:author="Flading, Sean P" w:date="2019-06-03T13:11:00Z">
        <w:r w:rsidR="001912EF" w:rsidDel="00324574">
          <w:rPr>
            <w:rFonts w:ascii="Times New Roman" w:hAnsi="Times New Roman" w:cs="Times New Roman"/>
          </w:rPr>
          <w:delText xml:space="preserve"> ___ </w:delText>
        </w:r>
      </w:del>
      <w:r w:rsidR="001912EF">
        <w:rPr>
          <w:rFonts w:ascii="Times New Roman" w:hAnsi="Times New Roman" w:cs="Times New Roman"/>
        </w:rPr>
        <w:t xml:space="preserve">pseudo-occurrence points for the arboreal polygon, and </w:t>
      </w:r>
      <w:ins w:id="141" w:author="Flading, Sean P" w:date="2019-06-03T13:12:00Z">
        <w:r w:rsidR="00324574">
          <w:rPr>
            <w:rFonts w:ascii="Times New Roman" w:hAnsi="Times New Roman" w:cs="Times New Roman"/>
          </w:rPr>
          <w:t>3,664</w:t>
        </w:r>
      </w:ins>
      <w:del w:id="142" w:author="Flading, Sean P" w:date="2019-06-03T13:12:00Z">
        <w:r w:rsidR="001912EF" w:rsidDel="00324574">
          <w:rPr>
            <w:rFonts w:ascii="Times New Roman" w:hAnsi="Times New Roman" w:cs="Times New Roman"/>
          </w:rPr>
          <w:delText>____</w:delText>
        </w:r>
      </w:del>
      <w:r w:rsidR="001912EF">
        <w:rPr>
          <w:rFonts w:ascii="Times New Roman" w:hAnsi="Times New Roman" w:cs="Times New Roman"/>
        </w:rPr>
        <w:t xml:space="preserve"> pseudo-occurrence points for the terrestrial polygon under the 6-M classification scheme</w:t>
      </w:r>
      <w:r w:rsidR="00B9466E">
        <w:rPr>
          <w:rFonts w:ascii="Times New Roman" w:hAnsi="Times New Roman" w:cs="Times New Roman"/>
        </w:rPr>
        <w:t xml:space="preserve">. </w:t>
      </w:r>
    </w:p>
    <w:p w14:paraId="1C3B9A16" w14:textId="3592FC1C" w:rsidR="00007C4E" w:rsidRDefault="00007C4E" w:rsidP="00B9466E">
      <w:pPr>
        <w:ind w:firstLine="720"/>
        <w:rPr>
          <w:ins w:id="143" w:author="Flading, Sean P" w:date="2019-05-30T12:08:00Z"/>
          <w:rFonts w:ascii="Times New Roman" w:hAnsi="Times New Roman" w:cs="Times New Roman"/>
        </w:rPr>
      </w:pPr>
    </w:p>
    <w:p w14:paraId="7017DC50" w14:textId="3EB26DAD" w:rsidR="00007C4E" w:rsidRDefault="00007C4E" w:rsidP="00007C4E">
      <w:pPr>
        <w:rPr>
          <w:ins w:id="144" w:author="Flading, Sean P" w:date="2019-06-03T10:52:00Z"/>
          <w:rStyle w:val="apple-converted-space"/>
          <w:rFonts w:ascii="Times New Roman" w:hAnsi="Times New Roman" w:cs="Times New Roman"/>
          <w:color w:val="2E2E2E"/>
        </w:rPr>
      </w:pPr>
      <w:ins w:id="145" w:author="Flading, Sean P" w:date="2019-05-30T12:08:00Z">
        <w:r w:rsidRPr="008A5FB0">
          <w:rPr>
            <w:rFonts w:ascii="Times New Roman" w:hAnsi="Times New Roman" w:cs="Times New Roman"/>
            <w:b/>
            <w:bCs/>
            <w:i/>
            <w:iCs/>
            <w:rPrChange w:id="146" w:author="Flading, Sean P" w:date="2019-05-30T12:43:00Z">
              <w:rPr>
                <w:rFonts w:ascii="Times New Roman" w:hAnsi="Times New Roman" w:cs="Times New Roman"/>
              </w:rPr>
            </w:rPrChange>
          </w:rPr>
          <w:t>Idea</w:t>
        </w:r>
        <w:r w:rsidRPr="00007C4E">
          <w:rPr>
            <w:rFonts w:ascii="Times New Roman" w:hAnsi="Times New Roman" w:cs="Times New Roman"/>
          </w:rPr>
          <w:t xml:space="preserve"> – we use this classification scheme - </w:t>
        </w:r>
        <w:r w:rsidRPr="00007C4E">
          <w:rPr>
            <w:rFonts w:ascii="Times New Roman" w:hAnsi="Times New Roman" w:cs="Times New Roman"/>
            <w:color w:val="2E2E2E"/>
            <w:rPrChange w:id="147" w:author="Flading, Sean P" w:date="2019-05-30T12:12:00Z">
              <w:rPr>
                <w:rFonts w:ascii="Georgia" w:hAnsi="Georgia"/>
                <w:color w:val="2E2E2E"/>
                <w:sz w:val="27"/>
                <w:szCs w:val="27"/>
              </w:rPr>
            </w:rPrChange>
          </w:rPr>
          <w:t>The discriminative power of the AUC was defined as 0.90 ≤ AUC ≤ 1.0, excellent; 0.80 ≤ AUC &lt; 0.90, good; 0.70 ≤ AUC &lt; 0.80, fair; 0.60 ≤ AUC &lt; 0.70, poor; 0.50 ≤ AUC &lt; 0.60, failure</w:t>
        </w:r>
      </w:ins>
      <w:ins w:id="148" w:author="Flading, Sean P" w:date="2019-06-03T11:38:00Z">
        <w:r w:rsidR="00D36645">
          <w:rPr>
            <w:rStyle w:val="apple-converted-space"/>
            <w:rFonts w:ascii="Times New Roman" w:hAnsi="Times New Roman" w:cs="Times New Roman"/>
            <w:color w:val="2E2E2E"/>
          </w:rPr>
          <w:t xml:space="preserve"> </w:t>
        </w:r>
      </w:ins>
      <w:ins w:id="149" w:author="Flading, Sean P" w:date="2019-06-03T11:36:00Z">
        <w:r w:rsidR="00D36645">
          <w:rPr>
            <w:rStyle w:val="apple-converted-space"/>
            <w:rFonts w:ascii="Times New Roman" w:hAnsi="Times New Roman" w:cs="Times New Roman"/>
            <w:color w:val="2E2E2E"/>
          </w:rPr>
          <w:fldChar w:fldCharType="begin"/>
        </w:r>
        <w:r w:rsidR="00D36645">
          <w:rPr>
            <w:rStyle w:val="apple-converted-space"/>
            <w:rFonts w:ascii="Times New Roman" w:hAnsi="Times New Roman" w:cs="Times New Roman"/>
            <w:color w:val="2E2E2E"/>
          </w:rPr>
          <w:instrText xml:space="preserve"> HYPERLINK "</w:instrText>
        </w:r>
      </w:ins>
      <w:ins w:id="150" w:author="Flading, Sean P" w:date="2019-05-30T12:10:00Z">
        <w:r w:rsidR="00D36645" w:rsidRPr="00D36645">
          <w:rPr>
            <w:rStyle w:val="apple-converted-space"/>
            <w:rFonts w:ascii="Times New Roman" w:hAnsi="Times New Roman" w:cs="Times New Roman"/>
            <w:color w:val="2E2E2E"/>
            <w:rPrChange w:id="151" w:author="Flading, Sean P" w:date="2019-06-03T11:36:00Z">
              <w:rPr>
                <w:rStyle w:val="Hyperlink"/>
                <w:rFonts w:ascii="Georgia" w:hAnsi="Georgia"/>
                <w:sz w:val="27"/>
                <w:szCs w:val="27"/>
              </w:rPr>
            </w:rPrChange>
          </w:rPr>
          <w:instrText>https://search.proquest.com/docview/213529713?pq-origsite=gscholar</w:instrText>
        </w:r>
        <w:r w:rsidR="00D36645" w:rsidRPr="00007C4E">
          <w:rPr>
            <w:rStyle w:val="apple-converted-space"/>
            <w:rFonts w:ascii="Times New Roman" w:hAnsi="Times New Roman" w:cs="Times New Roman"/>
            <w:color w:val="2E2E2E"/>
            <w:rPrChange w:id="152" w:author="Flading, Sean P" w:date="2019-05-30T12:12:00Z">
              <w:rPr>
                <w:rStyle w:val="apple-converted-space"/>
                <w:rFonts w:ascii="Georgia" w:hAnsi="Georgia"/>
                <w:color w:val="2E2E2E"/>
                <w:sz w:val="27"/>
                <w:szCs w:val="27"/>
              </w:rPr>
            </w:rPrChange>
          </w:rPr>
          <w:instrText>)</w:instrText>
        </w:r>
      </w:ins>
      <w:ins w:id="153" w:author="Flading, Sean P" w:date="2019-06-03T11:36:00Z">
        <w:r w:rsidR="00D36645">
          <w:rPr>
            <w:rStyle w:val="apple-converted-space"/>
            <w:rFonts w:ascii="Times New Roman" w:hAnsi="Times New Roman" w:cs="Times New Roman"/>
            <w:color w:val="2E2E2E"/>
          </w:rPr>
          <w:instrText xml:space="preserve">(Swets" </w:instrText>
        </w:r>
        <w:r w:rsidR="00D36645">
          <w:rPr>
            <w:rStyle w:val="apple-converted-space"/>
            <w:rFonts w:ascii="Times New Roman" w:hAnsi="Times New Roman" w:cs="Times New Roman"/>
            <w:color w:val="2E2E2E"/>
          </w:rPr>
          <w:fldChar w:fldCharType="separate"/>
        </w:r>
        <w:r w:rsidR="00D36645" w:rsidRPr="00BA6875">
          <w:rPr>
            <w:rStyle w:val="Hyperlink"/>
            <w:rFonts w:ascii="Times New Roman" w:hAnsi="Times New Roman" w:cs="Times New Roman"/>
          </w:rPr>
          <w:t>(</w:t>
        </w:r>
        <w:proofErr w:type="spellStart"/>
        <w:r w:rsidR="00D36645" w:rsidRPr="00BA6875">
          <w:rPr>
            <w:rStyle w:val="Hyperlink"/>
            <w:rFonts w:ascii="Times New Roman" w:hAnsi="Times New Roman" w:cs="Times New Roman"/>
          </w:rPr>
          <w:t>Swets</w:t>
        </w:r>
        <w:proofErr w:type="spellEnd"/>
        <w:r w:rsidR="00D36645">
          <w:rPr>
            <w:rStyle w:val="apple-converted-space"/>
            <w:rFonts w:ascii="Times New Roman" w:hAnsi="Times New Roman" w:cs="Times New Roman"/>
            <w:color w:val="2E2E2E"/>
          </w:rPr>
          <w:fldChar w:fldCharType="end"/>
        </w:r>
        <w:r w:rsidR="00D36645">
          <w:rPr>
            <w:rStyle w:val="apple-converted-space"/>
            <w:rFonts w:ascii="Times New Roman" w:hAnsi="Times New Roman" w:cs="Times New Roman"/>
            <w:color w:val="2E2E2E"/>
          </w:rPr>
          <w:t xml:space="preserve"> 1988)</w:t>
        </w:r>
      </w:ins>
      <w:ins w:id="154" w:author="Flading, Sean P" w:date="2019-06-03T12:07:00Z">
        <w:r w:rsidR="001B2448">
          <w:rPr>
            <w:rStyle w:val="apple-converted-space"/>
            <w:rFonts w:ascii="Times New Roman" w:hAnsi="Times New Roman" w:cs="Times New Roman"/>
            <w:color w:val="2E2E2E"/>
          </w:rPr>
          <w:t>.</w:t>
        </w:r>
      </w:ins>
    </w:p>
    <w:p w14:paraId="55DF5B24" w14:textId="0A1D0E26" w:rsidR="00525524" w:rsidDel="00D36645" w:rsidRDefault="00525524">
      <w:pPr>
        <w:rPr>
          <w:del w:id="155" w:author="Flading, Sean P" w:date="2019-06-03T11:35:00Z"/>
          <w:rFonts w:ascii="Times New Roman" w:hAnsi="Times New Roman" w:cs="Times New Roman"/>
        </w:rPr>
        <w:pPrChange w:id="156" w:author="Flading, Sean P" w:date="2019-06-03T11:35:00Z">
          <w:pPr>
            <w:ind w:firstLine="720"/>
          </w:pPr>
        </w:pPrChange>
      </w:pPr>
    </w:p>
    <w:p w14:paraId="45021DE5" w14:textId="77777777" w:rsidR="002106DC" w:rsidRPr="00B9466E" w:rsidRDefault="002106DC">
      <w:pPr>
        <w:rPr>
          <w:rFonts w:ascii="Times New Roman" w:hAnsi="Times New Roman" w:cs="Times New Roman"/>
        </w:rPr>
        <w:pPrChange w:id="157" w:author="Flading, Sean P" w:date="2019-06-03T11:35:00Z">
          <w:pPr>
            <w:ind w:firstLine="720"/>
          </w:pPr>
        </w:pPrChange>
      </w:pPr>
    </w:p>
    <w:p w14:paraId="5C6829D0" w14:textId="4746D233" w:rsidR="0014183A" w:rsidRDefault="00045950" w:rsidP="00BB31E7">
      <w:pPr>
        <w:ind w:firstLine="720"/>
        <w:rPr>
          <w:rFonts w:ascii="Times New Roman" w:hAnsi="Times New Roman" w:cs="Times New Roman"/>
        </w:rPr>
      </w:pPr>
      <w:r>
        <w:rPr>
          <w:rFonts w:ascii="Times New Roman" w:hAnsi="Times New Roman" w:cs="Times New Roman"/>
        </w:rPr>
        <w:t>To model the climate between microhabitat types, we used Max</w:t>
      </w:r>
      <w:r w:rsidR="00952A36">
        <w:rPr>
          <w:rFonts w:ascii="Times New Roman" w:hAnsi="Times New Roman" w:cs="Times New Roman"/>
        </w:rPr>
        <w:t>e</w:t>
      </w:r>
      <w:r>
        <w:rPr>
          <w:rFonts w:ascii="Times New Roman" w:hAnsi="Times New Roman" w:cs="Times New Roman"/>
        </w:rPr>
        <w:t xml:space="preserve">nt v3.4.1 </w:t>
      </w:r>
      <w:r w:rsidRPr="00045950">
        <w:rPr>
          <w:rFonts w:ascii="Calibri" w:hAnsi="Calibri" w:cs="Calibri"/>
        </w:rPr>
        <w:t>﻿</w:t>
      </w:r>
      <w:r>
        <w:rPr>
          <w:rFonts w:ascii="Calibri" w:hAnsi="Calibri" w:cs="Calibri"/>
        </w:rPr>
        <w:t>(</w:t>
      </w:r>
      <w:r w:rsidRPr="00045950">
        <w:rPr>
          <w:rFonts w:ascii="Times New Roman" w:hAnsi="Times New Roman" w:cs="Times New Roman"/>
        </w:rPr>
        <w:t>Phillips et al. 2004, 2006</w:t>
      </w:r>
      <w:r>
        <w:rPr>
          <w:rFonts w:ascii="Times New Roman" w:hAnsi="Times New Roman" w:cs="Times New Roman"/>
        </w:rPr>
        <w:t>) summarized across 10 replicates</w:t>
      </w:r>
      <w:ins w:id="158" w:author="Flading, Sean P" w:date="2019-06-03T10:28:00Z">
        <w:r w:rsidR="00AE5114">
          <w:rPr>
            <w:rFonts w:ascii="Times New Roman" w:hAnsi="Times New Roman" w:cs="Times New Roman"/>
          </w:rPr>
          <w:t>,</w:t>
        </w:r>
      </w:ins>
      <w:r>
        <w:rPr>
          <w:rFonts w:ascii="Times New Roman" w:hAnsi="Times New Roman" w:cs="Times New Roman"/>
        </w:rPr>
        <w:t xml:space="preserve"> as </w:t>
      </w:r>
      <w:r w:rsidR="00015386">
        <w:rPr>
          <w:rFonts w:ascii="Times New Roman" w:hAnsi="Times New Roman" w:cs="Times New Roman"/>
        </w:rPr>
        <w:t>the maximum entropy algorithm</w:t>
      </w:r>
      <w:r>
        <w:rPr>
          <w:rFonts w:ascii="Times New Roman" w:hAnsi="Times New Roman" w:cs="Times New Roman"/>
        </w:rPr>
        <w:t xml:space="preserve"> </w:t>
      </w:r>
      <w:r w:rsidR="00724D3C" w:rsidRPr="00690418">
        <w:rPr>
          <w:rFonts w:ascii="Times New Roman" w:hAnsi="Times New Roman" w:cs="Times New Roman"/>
        </w:rPr>
        <w:t xml:space="preserve">generally </w:t>
      </w:r>
      <w:r>
        <w:rPr>
          <w:rFonts w:ascii="Times New Roman" w:hAnsi="Times New Roman" w:cs="Times New Roman"/>
        </w:rPr>
        <w:t>out</w:t>
      </w:r>
      <w:r w:rsidR="00724D3C" w:rsidRPr="00690418">
        <w:rPr>
          <w:rFonts w:ascii="Times New Roman" w:hAnsi="Times New Roman" w:cs="Times New Roman"/>
        </w:rPr>
        <w:t>performs other algorithms (Elith et al. 2006; Phillips et al. 2006; Ortega-Huerta and Peterson 2008</w:t>
      </w:r>
      <w:r w:rsidR="00724D3C">
        <w:rPr>
          <w:rFonts w:ascii="Times New Roman" w:hAnsi="Times New Roman" w:cs="Times New Roman"/>
        </w:rPr>
        <w:t xml:space="preserve">) and </w:t>
      </w:r>
      <w:r w:rsidR="00724D3C" w:rsidRPr="00690418">
        <w:rPr>
          <w:rFonts w:ascii="Times New Roman" w:hAnsi="Times New Roman" w:cs="Times New Roman"/>
        </w:rPr>
        <w:t>is less sensitive to sample size (Wisz et al. 2007</w:t>
      </w:r>
      <w:r w:rsidR="00B9466E">
        <w:rPr>
          <w:rFonts w:ascii="Times New Roman" w:hAnsi="Times New Roman" w:cs="Times New Roman"/>
        </w:rPr>
        <w:t>)</w:t>
      </w:r>
      <w:r w:rsidR="00724D3C">
        <w:rPr>
          <w:rFonts w:ascii="Times New Roman" w:hAnsi="Times New Roman" w:cs="Times New Roman"/>
        </w:rPr>
        <w:t>.</w:t>
      </w:r>
      <w:r>
        <w:rPr>
          <w:rFonts w:ascii="Times New Roman" w:hAnsi="Times New Roman" w:cs="Times New Roman"/>
        </w:rPr>
        <w:t xml:space="preserve"> </w:t>
      </w:r>
      <w:r w:rsidR="00724D3C">
        <w:rPr>
          <w:rFonts w:ascii="Times New Roman" w:hAnsi="Times New Roman" w:cs="Times New Roman"/>
        </w:rPr>
        <w:t>We employed</w:t>
      </w:r>
      <w:ins w:id="159" w:author="Flading, Sean P" w:date="2019-05-30T13:34:00Z">
        <w:r w:rsidR="00525524">
          <w:rPr>
            <w:rFonts w:ascii="Times New Roman" w:hAnsi="Times New Roman" w:cs="Times New Roman"/>
          </w:rPr>
          <w:t xml:space="preserve"> a cross-validation</w:t>
        </w:r>
      </w:ins>
      <w:del w:id="160" w:author="Flading, Sean P" w:date="2019-05-30T13:34:00Z">
        <w:r w:rsidR="00724D3C" w:rsidDel="00525524">
          <w:rPr>
            <w:rFonts w:ascii="Times New Roman" w:hAnsi="Times New Roman" w:cs="Times New Roman"/>
          </w:rPr>
          <w:delText xml:space="preserve"> random seeds and a subsampling</w:delText>
        </w:r>
      </w:del>
      <w:r w:rsidR="00724D3C">
        <w:rPr>
          <w:rFonts w:ascii="Times New Roman" w:hAnsi="Times New Roman" w:cs="Times New Roman"/>
        </w:rPr>
        <w:t xml:space="preserve"> method with a </w:t>
      </w:r>
      <w:r w:rsidR="00B9466E">
        <w:rPr>
          <w:rFonts w:ascii="Times New Roman" w:hAnsi="Times New Roman" w:cs="Times New Roman"/>
        </w:rPr>
        <w:t>10</w:t>
      </w:r>
      <w:r w:rsidR="00724D3C">
        <w:rPr>
          <w:rFonts w:ascii="Times New Roman" w:hAnsi="Times New Roman" w:cs="Times New Roman"/>
        </w:rPr>
        <w:t xml:space="preserve">-fold </w:t>
      </w:r>
      <w:del w:id="161" w:author="Flading, Sean P" w:date="2019-05-30T13:34:00Z">
        <w:r w:rsidR="00724D3C" w:rsidDel="00525524">
          <w:rPr>
            <w:rFonts w:ascii="Times New Roman" w:hAnsi="Times New Roman" w:cs="Times New Roman"/>
          </w:rPr>
          <w:delText xml:space="preserve">cross validation </w:delText>
        </w:r>
      </w:del>
      <w:r w:rsidR="00724D3C">
        <w:rPr>
          <w:rFonts w:ascii="Times New Roman" w:hAnsi="Times New Roman" w:cs="Times New Roman"/>
        </w:rPr>
        <w:t xml:space="preserve">partition </w:t>
      </w:r>
      <w:ins w:id="162" w:author="Flading, Sean P" w:date="2019-05-30T13:34:00Z">
        <w:r w:rsidR="00525524">
          <w:rPr>
            <w:rFonts w:ascii="Times New Roman" w:hAnsi="Times New Roman" w:cs="Times New Roman"/>
          </w:rPr>
          <w:t xml:space="preserve">scheme repeated (N) times </w:t>
        </w:r>
      </w:ins>
      <w:r w:rsidR="00724D3C">
        <w:rPr>
          <w:rFonts w:ascii="Times New Roman" w:hAnsi="Times New Roman" w:cs="Times New Roman"/>
        </w:rPr>
        <w:t xml:space="preserve">for </w:t>
      </w:r>
      <w:r>
        <w:rPr>
          <w:rFonts w:ascii="Times New Roman" w:hAnsi="Times New Roman" w:cs="Times New Roman"/>
        </w:rPr>
        <w:t>each</w:t>
      </w:r>
      <w:r w:rsidR="00F412E7">
        <w:rPr>
          <w:rFonts w:ascii="Times New Roman" w:hAnsi="Times New Roman" w:cs="Times New Roman"/>
        </w:rPr>
        <w:t xml:space="preserve"> microhabitat type</w:t>
      </w:r>
      <w:r>
        <w:rPr>
          <w:rFonts w:ascii="Times New Roman" w:hAnsi="Times New Roman" w:cs="Times New Roman"/>
        </w:rPr>
        <w:t>,</w:t>
      </w:r>
      <w:r w:rsidR="00724D3C">
        <w:rPr>
          <w:rFonts w:ascii="Times New Roman" w:hAnsi="Times New Roman" w:cs="Times New Roman"/>
        </w:rPr>
        <w:t xml:space="preserve"> </w:t>
      </w:r>
      <w:r w:rsidR="00F412E7">
        <w:rPr>
          <w:rFonts w:ascii="Times New Roman" w:hAnsi="Times New Roman" w:cs="Times New Roman"/>
        </w:rPr>
        <w:t xml:space="preserve">reserving </w:t>
      </w:r>
      <w:r w:rsidR="00B9466E">
        <w:rPr>
          <w:rFonts w:ascii="Times New Roman" w:hAnsi="Times New Roman" w:cs="Times New Roman"/>
        </w:rPr>
        <w:t>1</w:t>
      </w:r>
      <w:r w:rsidR="00724D3C">
        <w:rPr>
          <w:rFonts w:ascii="Times New Roman" w:hAnsi="Times New Roman" w:cs="Times New Roman"/>
        </w:rPr>
        <w:t xml:space="preserve">0% </w:t>
      </w:r>
      <w:r w:rsidR="00F412E7">
        <w:rPr>
          <w:rFonts w:ascii="Times New Roman" w:hAnsi="Times New Roman" w:cs="Times New Roman"/>
        </w:rPr>
        <w:t xml:space="preserve">of </w:t>
      </w:r>
      <w:r>
        <w:rPr>
          <w:rFonts w:ascii="Times New Roman" w:hAnsi="Times New Roman" w:cs="Times New Roman"/>
        </w:rPr>
        <w:t xml:space="preserve">the distribution </w:t>
      </w:r>
      <w:r w:rsidR="00F412E7">
        <w:rPr>
          <w:rFonts w:ascii="Times New Roman" w:hAnsi="Times New Roman" w:cs="Times New Roman"/>
        </w:rPr>
        <w:t xml:space="preserve">points </w:t>
      </w:r>
      <w:r w:rsidR="00724D3C">
        <w:rPr>
          <w:rFonts w:ascii="Times New Roman" w:hAnsi="Times New Roman" w:cs="Times New Roman"/>
        </w:rPr>
        <w:t xml:space="preserve">for </w:t>
      </w:r>
      <w:r>
        <w:rPr>
          <w:rFonts w:ascii="Times New Roman" w:hAnsi="Times New Roman" w:cs="Times New Roman"/>
        </w:rPr>
        <w:t>assessing</w:t>
      </w:r>
      <w:r w:rsidR="00724D3C">
        <w:rPr>
          <w:rFonts w:ascii="Times New Roman" w:hAnsi="Times New Roman" w:cs="Times New Roman"/>
        </w:rPr>
        <w:t xml:space="preserve"> model performance. </w:t>
      </w:r>
      <w:r w:rsidR="00665587">
        <w:rPr>
          <w:rFonts w:ascii="Times New Roman" w:hAnsi="Times New Roman" w:cs="Times New Roman"/>
        </w:rPr>
        <w:t>Without true absence data, we evaluated e</w:t>
      </w:r>
      <w:r w:rsidR="00724D3C">
        <w:rPr>
          <w:rFonts w:ascii="Times New Roman" w:hAnsi="Times New Roman" w:cs="Times New Roman"/>
        </w:rPr>
        <w:t>ach M</w:t>
      </w:r>
      <w:r w:rsidR="00952A36">
        <w:rPr>
          <w:rFonts w:ascii="Times New Roman" w:hAnsi="Times New Roman" w:cs="Times New Roman"/>
        </w:rPr>
        <w:t>axent</w:t>
      </w:r>
      <w:r w:rsidR="00724D3C">
        <w:rPr>
          <w:rFonts w:ascii="Times New Roman" w:hAnsi="Times New Roman" w:cs="Times New Roman"/>
        </w:rPr>
        <w:t xml:space="preserve"> model replicate using </w:t>
      </w:r>
      <w:r w:rsidR="00665587">
        <w:rPr>
          <w:rFonts w:ascii="Times New Roman" w:hAnsi="Times New Roman" w:cs="Times New Roman"/>
        </w:rPr>
        <w:t xml:space="preserve">a modified </w:t>
      </w:r>
      <w:r w:rsidR="00724D3C">
        <w:rPr>
          <w:rFonts w:ascii="Times New Roman" w:hAnsi="Times New Roman" w:cs="Times New Roman"/>
        </w:rPr>
        <w:t xml:space="preserve">Area Under the Curve (AUC) of the </w:t>
      </w:r>
      <w:r w:rsidR="00724D3C" w:rsidRPr="005A5A4A">
        <w:rPr>
          <w:rFonts w:ascii="Times New Roman" w:hAnsi="Times New Roman" w:cs="Times New Roman"/>
          <w:highlight w:val="green"/>
          <w:rPrChange w:id="163" w:author="Flading, Sean P" w:date="2019-05-28T14:40:00Z">
            <w:rPr>
              <w:rFonts w:ascii="Times New Roman" w:hAnsi="Times New Roman" w:cs="Times New Roman"/>
            </w:rPr>
          </w:rPrChange>
        </w:rPr>
        <w:t>Receiver Operating Characteristic (ROC)</w:t>
      </w:r>
      <w:ins w:id="164" w:author="Flading, Sean P" w:date="2019-05-30T09:21:00Z">
        <w:r w:rsidR="00016533" w:rsidRPr="00016533">
          <w:rPr>
            <w:rFonts w:ascii="Times New Roman" w:hAnsi="Times New Roman" w:cs="Times New Roman"/>
          </w:rPr>
          <w:t xml:space="preserve"> </w:t>
        </w:r>
        <w:r w:rsidR="00016533">
          <w:rPr>
            <w:rFonts w:ascii="Times New Roman" w:hAnsi="Times New Roman" w:cs="Times New Roman"/>
          </w:rPr>
          <w:t>u</w:t>
        </w:r>
        <w:r w:rsidR="00016533" w:rsidRPr="00665587">
          <w:rPr>
            <w:rFonts w:ascii="Times New Roman" w:hAnsi="Times New Roman" w:cs="Times New Roman"/>
          </w:rPr>
          <w:t>sing the fraction of the total area predicted present (fractional predicted area) instead of the commonly used commission rate</w:t>
        </w:r>
      </w:ins>
      <w:ins w:id="165" w:author="Flading, Sean P" w:date="2019-05-30T09:18:00Z">
        <w:r w:rsidR="009D0B42">
          <w:rPr>
            <w:rFonts w:ascii="Times New Roman" w:hAnsi="Times New Roman" w:cs="Times New Roman"/>
          </w:rPr>
          <w:t xml:space="preserve">. The ROC </w:t>
        </w:r>
        <w:r w:rsidR="00016533">
          <w:rPr>
            <w:rFonts w:ascii="Times New Roman" w:hAnsi="Times New Roman" w:cs="Times New Roman"/>
          </w:rPr>
          <w:t xml:space="preserve">curve </w:t>
        </w:r>
      </w:ins>
      <w:ins w:id="166" w:author="Flading, Sean P" w:date="2019-05-30T09:19:00Z">
        <w:r w:rsidR="00016533">
          <w:rPr>
            <w:rFonts w:ascii="Times New Roman" w:hAnsi="Times New Roman" w:cs="Times New Roman"/>
          </w:rPr>
          <w:t>is the true positive rate (Sensitivity) plotted in function of the false positive rate (100-Specificity) for the parameters of the model. T</w:t>
        </w:r>
      </w:ins>
      <w:ins w:id="167" w:author="Flading, Sean P" w:date="2019-05-30T09:20:00Z">
        <w:r w:rsidR="00016533">
          <w:rPr>
            <w:rFonts w:ascii="Times New Roman" w:hAnsi="Times New Roman" w:cs="Times New Roman"/>
          </w:rPr>
          <w:t xml:space="preserve">he AUC of the ROC is a measure of how well the model can distinguish between two groups (in </w:t>
        </w:r>
      </w:ins>
      <w:ins w:id="168" w:author="Flading, Sean P" w:date="2019-06-03T10:28:00Z">
        <w:r w:rsidR="00AE5114">
          <w:rPr>
            <w:rFonts w:ascii="Times New Roman" w:hAnsi="Times New Roman" w:cs="Times New Roman"/>
          </w:rPr>
          <w:t>this</w:t>
        </w:r>
      </w:ins>
      <w:ins w:id="169" w:author="Flading, Sean P" w:date="2019-05-30T09:20:00Z">
        <w:r w:rsidR="00016533">
          <w:rPr>
            <w:rFonts w:ascii="Times New Roman" w:hAnsi="Times New Roman" w:cs="Times New Roman"/>
          </w:rPr>
          <w:t xml:space="preserve"> case, training and testing points). </w:t>
        </w:r>
      </w:ins>
      <w:del w:id="170" w:author="Flading, Sean P" w:date="2019-05-30T09:20:00Z">
        <w:r w:rsidR="002106DC" w:rsidDel="00016533">
          <w:rPr>
            <w:rFonts w:ascii="Times New Roman" w:hAnsi="Times New Roman" w:cs="Times New Roman"/>
          </w:rPr>
          <w:delText xml:space="preserve"> </w:delText>
        </w:r>
        <w:r w:rsidR="00665587" w:rsidRPr="00665587" w:rsidDel="00016533">
          <w:rPr>
            <w:rFonts w:ascii="Times New Roman" w:hAnsi="Times New Roman" w:cs="Times New Roman"/>
          </w:rPr>
          <w:delText>u</w:delText>
        </w:r>
      </w:del>
      <w:del w:id="171" w:author="Flading, Sean P" w:date="2019-05-30T09:21:00Z">
        <w:r w:rsidR="00665587" w:rsidRPr="00665587" w:rsidDel="00016533">
          <w:rPr>
            <w:rFonts w:ascii="Times New Roman" w:hAnsi="Times New Roman" w:cs="Times New Roman"/>
          </w:rPr>
          <w:delText>sing the fraction of the total area predicted present (fractional predicted area) instead of the commonly used commission rate</w:delText>
        </w:r>
        <w:r w:rsidR="002106DC" w:rsidDel="00016533">
          <w:rPr>
            <w:rFonts w:ascii="Times New Roman" w:hAnsi="Times New Roman" w:cs="Times New Roman"/>
          </w:rPr>
          <w:delText xml:space="preserve">. </w:delText>
        </w:r>
      </w:del>
      <w:r w:rsidR="00952A36">
        <w:rPr>
          <w:rFonts w:ascii="TimesNewRomanPSMT" w:hAnsi="TimesNewRomanPSMT"/>
          <w:color w:val="000000" w:themeColor="text1"/>
        </w:rPr>
        <w:t>All model replicates with a</w:t>
      </w:r>
      <w:ins w:id="172" w:author="Flading, Sean P" w:date="2019-06-03T11:43:00Z">
        <w:r w:rsidR="00D36645">
          <w:rPr>
            <w:rFonts w:ascii="TimesNewRomanPSMT" w:hAnsi="TimesNewRomanPSMT"/>
            <w:color w:val="000000" w:themeColor="text1"/>
          </w:rPr>
          <w:t xml:space="preserve"> good</w:t>
        </w:r>
      </w:ins>
      <w:del w:id="173" w:author="Flading, Sean P" w:date="2019-06-03T11:43:00Z">
        <w:r w:rsidR="00952A36" w:rsidDel="00D36645">
          <w:rPr>
            <w:rFonts w:ascii="TimesNewRomanPSMT" w:hAnsi="TimesNewRomanPSMT"/>
            <w:color w:val="000000" w:themeColor="text1"/>
          </w:rPr>
          <w:delText>n</w:delText>
        </w:r>
      </w:del>
      <w:r w:rsidR="00952A36">
        <w:rPr>
          <w:rFonts w:ascii="TimesNewRomanPSMT" w:hAnsi="TimesNewRomanPSMT"/>
          <w:color w:val="000000" w:themeColor="text1"/>
        </w:rPr>
        <w:t xml:space="preserve"> AUC score above </w:t>
      </w:r>
      <w:del w:id="174" w:author="Flading, Sean P" w:date="2019-06-03T11:42:00Z">
        <w:r w:rsidR="00952A36" w:rsidDel="00D36645">
          <w:rPr>
            <w:rFonts w:ascii="TimesNewRomanPSMT" w:hAnsi="TimesNewRomanPSMT"/>
            <w:color w:val="000000" w:themeColor="text1"/>
          </w:rPr>
          <w:delText>0.</w:delText>
        </w:r>
        <w:r w:rsidR="002106DC" w:rsidDel="00D36645">
          <w:rPr>
            <w:rFonts w:ascii="TimesNewRomanPSMT" w:hAnsi="TimesNewRomanPSMT"/>
            <w:color w:val="000000" w:themeColor="text1"/>
          </w:rPr>
          <w:delText>90</w:delText>
        </w:r>
      </w:del>
      <w:ins w:id="175" w:author="Flading, Sean P" w:date="2019-06-03T10:28:00Z">
        <w:r w:rsidR="00AE5114">
          <w:rPr>
            <w:rFonts w:ascii="TimesNewRomanPSMT" w:hAnsi="TimesNewRomanPSMT"/>
            <w:color w:val="000000" w:themeColor="text1"/>
          </w:rPr>
          <w:t>0.80</w:t>
        </w:r>
      </w:ins>
      <w:ins w:id="176" w:author="Flading, Sean P" w:date="2019-06-03T10:29:00Z">
        <w:r w:rsidR="00AE5114">
          <w:rPr>
            <w:rFonts w:ascii="TimesNewRomanPSMT" w:hAnsi="TimesNewRomanPSMT"/>
            <w:color w:val="000000" w:themeColor="text1"/>
          </w:rPr>
          <w:t xml:space="preserve"> using classification scheme</w:t>
        </w:r>
      </w:ins>
      <w:ins w:id="177" w:author="Flading, Sean P" w:date="2019-06-03T11:43:00Z">
        <w:r w:rsidR="00D36645">
          <w:rPr>
            <w:rFonts w:ascii="TimesNewRomanPSMT" w:hAnsi="TimesNewRomanPSMT"/>
            <w:color w:val="000000" w:themeColor="text1"/>
          </w:rPr>
          <w:t xml:space="preserve">, </w:t>
        </w:r>
      </w:ins>
      <w:del w:id="178" w:author="Flading, Sean P" w:date="2019-06-03T11:43:00Z">
        <w:r w:rsidR="00952A36" w:rsidDel="00D36645">
          <w:rPr>
            <w:rFonts w:ascii="TimesNewRomanPSMT" w:hAnsi="TimesNewRomanPSMT"/>
            <w:color w:val="000000" w:themeColor="text1"/>
          </w:rPr>
          <w:delText xml:space="preserve"> </w:delText>
        </w:r>
      </w:del>
      <w:r w:rsidR="00952A36">
        <w:rPr>
          <w:rFonts w:ascii="TimesNewRomanPSMT" w:hAnsi="TimesNewRomanPSMT"/>
          <w:color w:val="000000" w:themeColor="text1"/>
        </w:rPr>
        <w:t xml:space="preserve">were averaged to obtain a </w:t>
      </w:r>
      <w:r w:rsidR="00665587">
        <w:rPr>
          <w:rFonts w:ascii="TimesNewRomanPSMT" w:hAnsi="TimesNewRomanPSMT"/>
          <w:color w:val="000000" w:themeColor="text1"/>
        </w:rPr>
        <w:t xml:space="preserve">weighted </w:t>
      </w:r>
      <w:r w:rsidR="00B9466E">
        <w:rPr>
          <w:rFonts w:ascii="TimesNewRomanPSMT" w:hAnsi="TimesNewRomanPSMT"/>
          <w:color w:val="000000" w:themeColor="text1"/>
        </w:rPr>
        <w:t>co</w:t>
      </w:r>
      <w:r w:rsidR="00952A36">
        <w:rPr>
          <w:rFonts w:ascii="TimesNewRomanPSMT" w:hAnsi="TimesNewRomanPSMT"/>
          <w:color w:val="000000" w:themeColor="text1"/>
        </w:rPr>
        <w:t>nsensus model</w:t>
      </w:r>
      <w:r w:rsidR="00BB31E7">
        <w:rPr>
          <w:rFonts w:ascii="TimesNewRomanPSMT" w:hAnsi="TimesNewRomanPSMT"/>
          <w:color w:val="000000" w:themeColor="text1"/>
        </w:rPr>
        <w:t xml:space="preserve"> </w:t>
      </w:r>
      <w:r w:rsidR="00665587">
        <w:rPr>
          <w:rFonts w:ascii="TimesNewRomanPSMT" w:hAnsi="TimesNewRomanPSMT"/>
          <w:color w:val="000000" w:themeColor="text1"/>
        </w:rPr>
        <w:t>f</w:t>
      </w:r>
      <w:r w:rsidR="00015386">
        <w:rPr>
          <w:rFonts w:ascii="TimesNewRomanPSMT" w:hAnsi="TimesNewRomanPSMT"/>
          <w:color w:val="000000" w:themeColor="text1"/>
        </w:rPr>
        <w:t>or each microhabitat type</w:t>
      </w:r>
      <w:r w:rsidR="00665587">
        <w:rPr>
          <w:rFonts w:ascii="TimesNewRomanPSMT" w:hAnsi="TimesNewRomanPSMT"/>
          <w:color w:val="000000" w:themeColor="text1"/>
        </w:rPr>
        <w:t>.</w:t>
      </w:r>
      <w:r w:rsidR="00015386">
        <w:rPr>
          <w:rFonts w:ascii="TimesNewRomanPSMT" w:hAnsi="TimesNewRomanPSMT"/>
          <w:color w:val="000000" w:themeColor="text1"/>
        </w:rPr>
        <w:t xml:space="preserve"> </w:t>
      </w:r>
      <w:r w:rsidR="00665587">
        <w:rPr>
          <w:rFonts w:ascii="TimesNewRomanPSMT" w:hAnsi="TimesNewRomanPSMT"/>
          <w:color w:val="000000" w:themeColor="text1"/>
        </w:rPr>
        <w:t>T</w:t>
      </w:r>
      <w:r w:rsidR="00015386">
        <w:rPr>
          <w:rFonts w:ascii="TimesNewRomanPSMT" w:hAnsi="TimesNewRomanPSMT"/>
          <w:color w:val="000000" w:themeColor="text1"/>
        </w:rPr>
        <w:t>his consensus Maxent model was then projected across the</w:t>
      </w:r>
      <w:r w:rsidR="00015386">
        <w:rPr>
          <w:rFonts w:ascii="Times New Roman" w:hAnsi="Times New Roman" w:cs="Times New Roman"/>
        </w:rPr>
        <w:t xml:space="preserve"> geographic extent where Plethodontidae are found in North and South America (20.0° S:70.0° N; 140.0° W:11.33° W)</w:t>
      </w:r>
      <w:r w:rsidR="00665587">
        <w:rPr>
          <w:rFonts w:ascii="Times New Roman" w:hAnsi="Times New Roman" w:cs="Times New Roman"/>
        </w:rPr>
        <w:t xml:space="preserve"> to calculate </w:t>
      </w:r>
      <w:r w:rsidR="00665587">
        <w:rPr>
          <w:rFonts w:ascii="TimesNewRomanPSMT" w:hAnsi="TimesNewRomanPSMT"/>
          <w:color w:val="000000" w:themeColor="text1"/>
        </w:rPr>
        <w:t>a suitability score, ranging from 0 (non-suitable) to 1 (highly suitable) for each point on the map</w:t>
      </w:r>
      <w:r w:rsidR="00015386">
        <w:rPr>
          <w:rFonts w:ascii="Times New Roman" w:hAnsi="Times New Roman" w:cs="Times New Roman"/>
        </w:rPr>
        <w:t>.</w:t>
      </w:r>
    </w:p>
    <w:p w14:paraId="47D66491" w14:textId="46CD032F" w:rsidR="00665587" w:rsidRPr="001E7DF6" w:rsidRDefault="00665587" w:rsidP="00665587">
      <w:pPr>
        <w:ind w:firstLine="720"/>
        <w:rPr>
          <w:rFonts w:ascii="Times New Roman" w:hAnsi="Times New Roman" w:cs="Times New Roman"/>
        </w:rPr>
      </w:pPr>
      <w:r>
        <w:rPr>
          <w:rFonts w:ascii="Times New Roman" w:hAnsi="Times New Roman" w:cs="Times New Roman"/>
        </w:rPr>
        <w:lastRenderedPageBreak/>
        <w:t xml:space="preserve">To test whether arboreal species live in habitats suitable for terrestrial life and vice versa, we calculated a reciprocal suitability score for each relationship of distributional range and suitability model with a suitability cutoff of 0.5. In order to do so, we calculated the </w:t>
      </w:r>
      <w:r w:rsidR="001E7DF6">
        <w:rPr>
          <w:rFonts w:ascii="Times New Roman" w:hAnsi="Times New Roman" w:cs="Times New Roman"/>
        </w:rPr>
        <w:t>geographic</w:t>
      </w:r>
      <w:r>
        <w:rPr>
          <w:rFonts w:ascii="Times New Roman" w:hAnsi="Times New Roman" w:cs="Times New Roman"/>
        </w:rPr>
        <w:t xml:space="preserve"> </w:t>
      </w:r>
      <w:r w:rsidR="001E7DF6">
        <w:rPr>
          <w:rFonts w:ascii="Times New Roman" w:hAnsi="Times New Roman" w:cs="Times New Roman"/>
        </w:rPr>
        <w:t>range</w:t>
      </w:r>
      <w:r>
        <w:rPr>
          <w:rFonts w:ascii="Times New Roman" w:hAnsi="Times New Roman" w:cs="Times New Roman"/>
        </w:rPr>
        <w:t xml:space="preserve"> for each microhabitat type in square kilometers, </w:t>
      </w:r>
      <w:r w:rsidR="001E7DF6">
        <w:rPr>
          <w:rFonts w:ascii="Times New Roman" w:hAnsi="Times New Roman" w:cs="Times New Roman"/>
        </w:rPr>
        <w:t xml:space="preserve">then calculated the area within that range with a suitability score of 0.5 or higher for the </w:t>
      </w:r>
      <w:r w:rsidR="001E7DF6" w:rsidRPr="001E7DF6">
        <w:rPr>
          <w:rFonts w:ascii="Times New Roman" w:hAnsi="Times New Roman" w:cs="Times New Roman"/>
          <w:i/>
        </w:rPr>
        <w:t>other</w:t>
      </w:r>
      <w:r w:rsidR="001E7DF6">
        <w:rPr>
          <w:rFonts w:ascii="Times New Roman" w:hAnsi="Times New Roman" w:cs="Times New Roman"/>
        </w:rPr>
        <w:t xml:space="preserve"> microhabitat. This gave a percentage of the geographic range suitable for species to occupy the alternate microhabitat (e.g. how much of the terrestrial species range could support arboreal life</w:t>
      </w:r>
      <w:del w:id="179" w:author="Flading, Sean P" w:date="2019-06-03T10:30:00Z">
        <w:r w:rsidR="001E7DF6" w:rsidDel="00AE5114">
          <w:rPr>
            <w:rFonts w:ascii="Times New Roman" w:hAnsi="Times New Roman" w:cs="Times New Roman"/>
          </w:rPr>
          <w:delText>?</w:delText>
        </w:r>
      </w:del>
      <w:r w:rsidR="001E7DF6">
        <w:rPr>
          <w:rFonts w:ascii="Times New Roman" w:hAnsi="Times New Roman" w:cs="Times New Roman"/>
        </w:rPr>
        <w:t xml:space="preserve">). </w:t>
      </w:r>
    </w:p>
    <w:p w14:paraId="73BB7278" w14:textId="42A09F8A" w:rsidR="000F7D2F" w:rsidRPr="005165B6" w:rsidRDefault="00665587" w:rsidP="000F7D2F">
      <w:pPr>
        <w:rPr>
          <w:ins w:id="180" w:author="Flading, Sean P" w:date="2019-05-30T12:43:00Z"/>
          <w:rFonts w:ascii="Times New Roman" w:hAnsi="Times New Roman" w:cs="Times New Roman"/>
        </w:rPr>
      </w:pPr>
      <w:r>
        <w:rPr>
          <w:rFonts w:ascii="TimesNewRomanPSMT" w:hAnsi="TimesNewRomanPSMT"/>
          <w:color w:val="000000" w:themeColor="text1"/>
        </w:rPr>
        <w:t>Finally, w</w:t>
      </w:r>
      <w:r w:rsidR="00015386">
        <w:rPr>
          <w:rFonts w:ascii="TimesNewRomanPSMT" w:hAnsi="TimesNewRomanPSMT"/>
          <w:color w:val="000000" w:themeColor="text1"/>
        </w:rPr>
        <w:t xml:space="preserve">e then measured the degree of niche overlap between arboreal and terrestrial species predicted suitability using two metrics: </w:t>
      </w:r>
      <w:r w:rsidR="00015386">
        <w:rPr>
          <w:rFonts w:ascii="Times New Roman" w:hAnsi="Times New Roman" w:cs="Times New Roman"/>
        </w:rPr>
        <w:t xml:space="preserve">Schoener’s </w:t>
      </w:r>
      <w:r w:rsidR="00015386" w:rsidRPr="00665587">
        <w:rPr>
          <w:rFonts w:ascii="Times New Roman" w:hAnsi="Times New Roman" w:cs="Times New Roman"/>
          <w:i/>
        </w:rPr>
        <w:t>D</w:t>
      </w:r>
      <w:r w:rsidR="00015386">
        <w:rPr>
          <w:rFonts w:ascii="Times New Roman" w:hAnsi="Times New Roman" w:cs="Times New Roman"/>
        </w:rPr>
        <w:t xml:space="preserve"> (1968), Warren’s</w:t>
      </w:r>
      <w:r w:rsidR="00015386" w:rsidRPr="00665587">
        <w:rPr>
          <w:rFonts w:ascii="Times New Roman" w:hAnsi="Times New Roman" w:cs="Times New Roman"/>
          <w:i/>
        </w:rPr>
        <w:t xml:space="preserve"> I</w:t>
      </w:r>
      <w:r w:rsidR="00015386">
        <w:rPr>
          <w:rFonts w:ascii="Times New Roman" w:hAnsi="Times New Roman" w:cs="Times New Roman"/>
        </w:rPr>
        <w:t xml:space="preserve"> statistic (Warren et al 2008). </w:t>
      </w:r>
      <w:ins w:id="181" w:author="Flading, Sean P" w:date="2019-05-30T12:43:00Z">
        <w:r w:rsidR="000F7D2F" w:rsidRPr="005165B6">
          <w:rPr>
            <w:rFonts w:ascii="Times New Roman" w:hAnsi="Times New Roman" w:cs="Times New Roman"/>
            <w:color w:val="000000"/>
            <w:shd w:val="clear" w:color="auto" w:fill="FFFFFF"/>
          </w:rPr>
          <w:t>Schoener's</w:t>
        </w:r>
        <w:r w:rsidR="000F7D2F" w:rsidRPr="005165B6">
          <w:rPr>
            <w:rStyle w:val="apple-converted-space"/>
            <w:rFonts w:ascii="Times New Roman" w:hAnsi="Times New Roman" w:cs="Times New Roman"/>
            <w:color w:val="000000"/>
            <w:shd w:val="clear" w:color="auto" w:fill="FFFFFF"/>
          </w:rPr>
          <w:t> </w:t>
        </w:r>
        <w:r w:rsidR="000F7D2F" w:rsidRPr="005165B6">
          <w:rPr>
            <w:rStyle w:val="Emphasis"/>
            <w:rFonts w:ascii="Times New Roman" w:hAnsi="Times New Roman" w:cs="Times New Roman"/>
            <w:color w:val="000000"/>
          </w:rPr>
          <w:t>D</w:t>
        </w:r>
        <w:r w:rsidR="000F7D2F" w:rsidRPr="005165B6">
          <w:rPr>
            <w:rStyle w:val="apple-converted-space"/>
            <w:rFonts w:ascii="Times New Roman" w:hAnsi="Times New Roman" w:cs="Times New Roman"/>
            <w:color w:val="000000"/>
            <w:shd w:val="clear" w:color="auto" w:fill="FFFFFF"/>
          </w:rPr>
          <w:t> </w:t>
        </w:r>
        <w:r w:rsidR="000F7D2F" w:rsidRPr="005165B6">
          <w:rPr>
            <w:rFonts w:ascii="Times New Roman" w:hAnsi="Times New Roman" w:cs="Times New Roman"/>
            <w:color w:val="000000"/>
            <w:shd w:val="clear" w:color="auto" w:fill="FFFFFF"/>
          </w:rPr>
          <w:t xml:space="preserve">assumes that the suitability scores are proportional to species abundance, whereas </w:t>
        </w:r>
        <w:r w:rsidR="000F7D2F">
          <w:rPr>
            <w:rFonts w:ascii="Times New Roman" w:hAnsi="Times New Roman" w:cs="Times New Roman"/>
            <w:color w:val="000000"/>
            <w:shd w:val="clear" w:color="auto" w:fill="FFFFFF"/>
          </w:rPr>
          <w:t>Warren’s</w:t>
        </w:r>
        <w:r w:rsidR="000F7D2F" w:rsidRPr="005165B6">
          <w:rPr>
            <w:rStyle w:val="apple-converted-space"/>
            <w:rFonts w:ascii="Times New Roman" w:hAnsi="Times New Roman" w:cs="Times New Roman"/>
            <w:color w:val="000000"/>
            <w:shd w:val="clear" w:color="auto" w:fill="FFFFFF"/>
          </w:rPr>
          <w:t> </w:t>
        </w:r>
        <w:r w:rsidR="000F7D2F" w:rsidRPr="005165B6">
          <w:rPr>
            <w:rStyle w:val="Emphasis"/>
            <w:rFonts w:ascii="Times New Roman" w:hAnsi="Times New Roman" w:cs="Times New Roman"/>
            <w:color w:val="000000"/>
          </w:rPr>
          <w:t>I</w:t>
        </w:r>
        <w:r w:rsidR="000F7D2F" w:rsidRPr="005165B6">
          <w:rPr>
            <w:rStyle w:val="apple-converted-space"/>
            <w:rFonts w:ascii="Times New Roman" w:hAnsi="Times New Roman" w:cs="Times New Roman"/>
            <w:color w:val="000000"/>
            <w:shd w:val="clear" w:color="auto" w:fill="FFFFFF"/>
          </w:rPr>
          <w:t> </w:t>
        </w:r>
        <w:r w:rsidR="000F7D2F">
          <w:rPr>
            <w:rStyle w:val="apple-converted-space"/>
            <w:rFonts w:ascii="Times New Roman" w:hAnsi="Times New Roman" w:cs="Times New Roman"/>
            <w:color w:val="000000"/>
            <w:shd w:val="clear" w:color="auto" w:fill="FFFFFF"/>
          </w:rPr>
          <w:t xml:space="preserve">is more conservative and </w:t>
        </w:r>
        <w:r w:rsidR="000F7D2F" w:rsidRPr="005165B6">
          <w:rPr>
            <w:rFonts w:ascii="Times New Roman" w:hAnsi="Times New Roman" w:cs="Times New Roman"/>
            <w:color w:val="000000"/>
            <w:shd w:val="clear" w:color="auto" w:fill="FFFFFF"/>
          </w:rPr>
          <w:t>measures the probability distributions of two ecological niche models (Warren et al.</w:t>
        </w:r>
        <w:r w:rsidR="000F7D2F" w:rsidRPr="005165B6">
          <w:rPr>
            <w:rStyle w:val="apple-converted-space"/>
            <w:rFonts w:ascii="Times New Roman" w:hAnsi="Times New Roman" w:cs="Times New Roman"/>
            <w:color w:val="000000"/>
            <w:shd w:val="clear" w:color="auto" w:fill="FFFFFF"/>
          </w:rPr>
          <w:t> </w:t>
        </w:r>
        <w:r w:rsidR="000F7D2F" w:rsidRPr="005165B6">
          <w:rPr>
            <w:rFonts w:ascii="Times New Roman" w:hAnsi="Times New Roman" w:cs="Times New Roman"/>
          </w:rPr>
          <w:fldChar w:fldCharType="begin"/>
        </w:r>
        <w:r w:rsidR="000F7D2F" w:rsidRPr="005165B6">
          <w:rPr>
            <w:rFonts w:ascii="Times New Roman" w:hAnsi="Times New Roman" w:cs="Times New Roman"/>
          </w:rPr>
          <w:instrText xml:space="preserve"> HYPERLINK "https://www.ncbi.nlm.nih.gov/pmc/articles/PMC4228613/" \l "b54" </w:instrText>
        </w:r>
        <w:r w:rsidR="000F7D2F" w:rsidRPr="005165B6">
          <w:rPr>
            <w:rFonts w:ascii="Times New Roman" w:hAnsi="Times New Roman" w:cs="Times New Roman"/>
          </w:rPr>
          <w:fldChar w:fldCharType="separate"/>
        </w:r>
        <w:r w:rsidR="000F7D2F" w:rsidRPr="005165B6">
          <w:rPr>
            <w:rStyle w:val="Hyperlink"/>
            <w:rFonts w:ascii="Times New Roman" w:hAnsi="Times New Roman" w:cs="Times New Roman"/>
            <w:color w:val="642A8F"/>
          </w:rPr>
          <w:t>2010</w:t>
        </w:r>
        <w:r w:rsidR="000F7D2F" w:rsidRPr="005165B6">
          <w:rPr>
            <w:rFonts w:ascii="Times New Roman" w:hAnsi="Times New Roman" w:cs="Times New Roman"/>
          </w:rPr>
          <w:fldChar w:fldCharType="end"/>
        </w:r>
        <w:r w:rsidR="000F7D2F" w:rsidRPr="005165B6">
          <w:rPr>
            <w:rFonts w:ascii="Times New Roman" w:hAnsi="Times New Roman" w:cs="Times New Roman"/>
            <w:color w:val="000000"/>
            <w:shd w:val="clear" w:color="auto" w:fill="FFFFFF"/>
          </w:rPr>
          <w:t>). Both similarity metrics range from 0 (no niche overlap) to 1 (identical niches)</w:t>
        </w:r>
      </w:ins>
      <w:ins w:id="182" w:author="Flading, Sean P" w:date="2019-06-03T10:47:00Z">
        <w:r w:rsidR="00441787">
          <w:rPr>
            <w:rFonts w:ascii="Times New Roman" w:hAnsi="Times New Roman" w:cs="Times New Roman"/>
            <w:color w:val="000000"/>
            <w:shd w:val="clear" w:color="auto" w:fill="FFFFFF"/>
          </w:rPr>
          <w:t>.</w:t>
        </w:r>
      </w:ins>
    </w:p>
    <w:p w14:paraId="0DB8BC0C" w14:textId="11531E4A" w:rsidR="00007C4E" w:rsidRDefault="00015386">
      <w:pPr>
        <w:rPr>
          <w:ins w:id="183" w:author="Flading, Sean P" w:date="2019-05-30T12:00:00Z"/>
          <w:rFonts w:ascii="Times New Roman" w:hAnsi="Times New Roman" w:cs="Times New Roman"/>
        </w:rPr>
        <w:pPrChange w:id="184" w:author="Flading, Sean P" w:date="2019-06-03T10:51:00Z">
          <w:pPr>
            <w:ind w:firstLine="720"/>
          </w:pPr>
        </w:pPrChange>
      </w:pPr>
      <w:r>
        <w:rPr>
          <w:rFonts w:ascii="Times New Roman" w:hAnsi="Times New Roman" w:cs="Times New Roman"/>
        </w:rPr>
        <w:t xml:space="preserve">Both </w:t>
      </w:r>
      <w:proofErr w:type="gramStart"/>
      <w:r>
        <w:rPr>
          <w:rFonts w:ascii="Times New Roman" w:hAnsi="Times New Roman" w:cs="Times New Roman"/>
        </w:rPr>
        <w:t>metrics</w:t>
      </w:r>
      <w:proofErr w:type="gramEnd"/>
      <w:r>
        <w:rPr>
          <w:rFonts w:ascii="Times New Roman" w:hAnsi="Times New Roman" w:cs="Times New Roman"/>
        </w:rPr>
        <w:t xml:space="preserve"> are calculated by taking the difference between microhabitat type suitability scores within each grid </w:t>
      </w:r>
      <w:r w:rsidRPr="00441787">
        <w:rPr>
          <w:rFonts w:ascii="Times New Roman" w:hAnsi="Times New Roman" w:cs="Times New Roman"/>
        </w:rPr>
        <w:t xml:space="preserve">cell and significance was assessed </w:t>
      </w:r>
      <w:r w:rsidRPr="00441787">
        <w:rPr>
          <w:rFonts w:ascii="Times New Roman" w:hAnsi="Times New Roman" w:cs="Times New Roman"/>
          <w:color w:val="000000" w:themeColor="text1"/>
          <w:rPrChange w:id="185" w:author="Flading, Sean P" w:date="2019-06-03T10:50:00Z">
            <w:rPr>
              <w:rFonts w:ascii="TimesNewRomanPSMT" w:hAnsi="TimesNewRomanPSMT"/>
              <w:color w:val="000000" w:themeColor="text1"/>
            </w:rPr>
          </w:rPrChange>
        </w:rPr>
        <w:t>using</w:t>
      </w:r>
      <w:r w:rsidR="0047700B" w:rsidRPr="00441787">
        <w:rPr>
          <w:rFonts w:ascii="Times New Roman" w:hAnsi="Times New Roman" w:cs="Times New Roman"/>
        </w:rPr>
        <w:t xml:space="preserve"> a randomization test described in Warren et al (2008</w:t>
      </w:r>
      <w:r w:rsidRPr="00441787">
        <w:rPr>
          <w:rFonts w:ascii="Times New Roman" w:hAnsi="Times New Roman" w:cs="Times New Roman"/>
        </w:rPr>
        <w:t>, Zhu et al 2013</w:t>
      </w:r>
      <w:r w:rsidR="0047700B" w:rsidRPr="00441787">
        <w:rPr>
          <w:rFonts w:ascii="Times New Roman" w:hAnsi="Times New Roman" w:cs="Times New Roman"/>
        </w:rPr>
        <w:t xml:space="preserve">). </w:t>
      </w:r>
      <w:ins w:id="186" w:author="Flading, Sean P" w:date="2019-06-03T10:49:00Z">
        <w:r w:rsidR="00441787" w:rsidRPr="00441787">
          <w:rPr>
            <w:rFonts w:ascii="Times New Roman" w:hAnsi="Times New Roman" w:cs="Times New Roman"/>
          </w:rPr>
          <w:t xml:space="preserve">We then performed a niche identity test. </w:t>
        </w:r>
      </w:ins>
      <w:ins w:id="187" w:author="Flading, Sean P" w:date="2019-06-03T10:50:00Z">
        <w:r w:rsidR="00441787" w:rsidRPr="00441787">
          <w:rPr>
            <w:rFonts w:ascii="Times New Roman" w:hAnsi="Times New Roman" w:cs="Times New Roman"/>
            <w:color w:val="000000"/>
            <w:shd w:val="clear" w:color="auto" w:fill="FFFFFF"/>
            <w:rPrChange w:id="188" w:author="Flading, Sean P" w:date="2019-06-03T10:50:00Z">
              <w:rPr>
                <w:color w:val="000000"/>
                <w:shd w:val="clear" w:color="auto" w:fill="FFFFFF"/>
              </w:rPr>
            </w:rPrChange>
          </w:rPr>
          <w:t>This is used to test whether the suitability scores of the</w:t>
        </w:r>
        <w:r w:rsidR="00441787">
          <w:rPr>
            <w:rFonts w:ascii="Times New Roman" w:hAnsi="Times New Roman" w:cs="Times New Roman"/>
            <w:color w:val="000000"/>
            <w:shd w:val="clear" w:color="auto" w:fill="FFFFFF"/>
          </w:rPr>
          <w:t xml:space="preserve"> arboreal</w:t>
        </w:r>
        <w:r w:rsidR="00441787" w:rsidRPr="00441787">
          <w:rPr>
            <w:rFonts w:ascii="Times New Roman" w:hAnsi="Times New Roman" w:cs="Times New Roman"/>
            <w:color w:val="000000"/>
            <w:shd w:val="clear" w:color="auto" w:fill="FFFFFF"/>
            <w:rPrChange w:id="189" w:author="Flading, Sean P" w:date="2019-06-03T10:50:00Z">
              <w:rPr>
                <w:color w:val="000000"/>
                <w:shd w:val="clear" w:color="auto" w:fill="FFFFFF"/>
              </w:rPr>
            </w:rPrChange>
          </w:rPr>
          <w:t xml:space="preserve"> and</w:t>
        </w:r>
        <w:r w:rsidR="00441787">
          <w:rPr>
            <w:rFonts w:ascii="Times New Roman" w:hAnsi="Times New Roman" w:cs="Times New Roman"/>
            <w:color w:val="000000"/>
            <w:shd w:val="clear" w:color="auto" w:fill="FFFFFF"/>
          </w:rPr>
          <w:t xml:space="preserve"> terrestrial microhabitats</w:t>
        </w:r>
        <w:r w:rsidR="00441787" w:rsidRPr="00441787">
          <w:rPr>
            <w:rFonts w:ascii="Times New Roman" w:hAnsi="Times New Roman" w:cs="Times New Roman"/>
            <w:color w:val="000000"/>
            <w:shd w:val="clear" w:color="auto" w:fill="FFFFFF"/>
            <w:rPrChange w:id="190" w:author="Flading, Sean P" w:date="2019-06-03T10:50:00Z">
              <w:rPr>
                <w:color w:val="000000"/>
                <w:shd w:val="clear" w:color="auto" w:fill="FFFFFF"/>
              </w:rPr>
            </w:rPrChange>
          </w:rPr>
          <w:t xml:space="preserve"> generated by the ecological niche modeling have significant ecological differences (Warren et al.</w:t>
        </w:r>
        <w:r w:rsidR="00441787" w:rsidRPr="00441787">
          <w:rPr>
            <w:rStyle w:val="apple-converted-space"/>
            <w:rFonts w:ascii="Times New Roman" w:hAnsi="Times New Roman" w:cs="Times New Roman"/>
            <w:color w:val="000000"/>
            <w:shd w:val="clear" w:color="auto" w:fill="FFFFFF"/>
            <w:rPrChange w:id="191" w:author="Flading, Sean P" w:date="2019-06-03T10:50:00Z">
              <w:rPr>
                <w:rStyle w:val="apple-converted-space"/>
                <w:color w:val="000000"/>
                <w:shd w:val="clear" w:color="auto" w:fill="FFFFFF"/>
              </w:rPr>
            </w:rPrChange>
          </w:rPr>
          <w:t> </w:t>
        </w:r>
        <w:r w:rsidR="00441787" w:rsidRPr="00441787">
          <w:rPr>
            <w:rFonts w:ascii="Times New Roman" w:hAnsi="Times New Roman" w:cs="Times New Roman"/>
            <w:rPrChange w:id="192" w:author="Flading, Sean P" w:date="2019-06-03T10:50:00Z">
              <w:rPr/>
            </w:rPrChange>
          </w:rPr>
          <w:fldChar w:fldCharType="begin"/>
        </w:r>
        <w:r w:rsidR="00441787" w:rsidRPr="00441787">
          <w:rPr>
            <w:rFonts w:ascii="Times New Roman" w:hAnsi="Times New Roman" w:cs="Times New Roman"/>
            <w:rPrChange w:id="193" w:author="Flading, Sean P" w:date="2019-06-03T10:50:00Z">
              <w:rPr/>
            </w:rPrChange>
          </w:rPr>
          <w:instrText xml:space="preserve"> HYPERLINK "https://www.ncbi.nlm.nih.gov/pmc/articles/PMC4228613/" \l "b53" </w:instrText>
        </w:r>
        <w:r w:rsidR="00441787" w:rsidRPr="00441787">
          <w:rPr>
            <w:rFonts w:ascii="Times New Roman" w:hAnsi="Times New Roman" w:cs="Times New Roman"/>
            <w:rPrChange w:id="194" w:author="Flading, Sean P" w:date="2019-06-03T10:50:00Z">
              <w:rPr/>
            </w:rPrChange>
          </w:rPr>
          <w:fldChar w:fldCharType="separate"/>
        </w:r>
        <w:r w:rsidR="00441787" w:rsidRPr="00441787">
          <w:rPr>
            <w:rStyle w:val="Hyperlink"/>
            <w:rFonts w:ascii="Times New Roman" w:hAnsi="Times New Roman" w:cs="Times New Roman"/>
            <w:color w:val="642A8F"/>
            <w:rPrChange w:id="195" w:author="Flading, Sean P" w:date="2019-06-03T10:50:00Z">
              <w:rPr>
                <w:rStyle w:val="Hyperlink"/>
                <w:color w:val="642A8F"/>
              </w:rPr>
            </w:rPrChange>
          </w:rPr>
          <w:t>2008</w:t>
        </w:r>
        <w:r w:rsidR="00441787" w:rsidRPr="00441787">
          <w:rPr>
            <w:rFonts w:ascii="Times New Roman" w:hAnsi="Times New Roman" w:cs="Times New Roman"/>
            <w:rPrChange w:id="196" w:author="Flading, Sean P" w:date="2019-06-03T10:50:00Z">
              <w:rPr/>
            </w:rPrChange>
          </w:rPr>
          <w:fldChar w:fldCharType="end"/>
        </w:r>
        <w:r w:rsidR="00441787" w:rsidRPr="00441787">
          <w:rPr>
            <w:rFonts w:ascii="Times New Roman" w:hAnsi="Times New Roman" w:cs="Times New Roman"/>
            <w:color w:val="000000"/>
            <w:shd w:val="clear" w:color="auto" w:fill="FFFFFF"/>
            <w:rPrChange w:id="197" w:author="Flading, Sean P" w:date="2019-06-03T10:50:00Z">
              <w:rPr>
                <w:color w:val="000000"/>
                <w:shd w:val="clear" w:color="auto" w:fill="FFFFFF"/>
              </w:rPr>
            </w:rPrChange>
          </w:rPr>
          <w:t>,</w:t>
        </w:r>
        <w:r w:rsidR="00441787" w:rsidRPr="00441787">
          <w:rPr>
            <w:rStyle w:val="apple-converted-space"/>
            <w:rFonts w:ascii="Times New Roman" w:hAnsi="Times New Roman" w:cs="Times New Roman"/>
            <w:color w:val="000000"/>
            <w:shd w:val="clear" w:color="auto" w:fill="FFFFFF"/>
            <w:rPrChange w:id="198" w:author="Flading, Sean P" w:date="2019-06-03T10:50:00Z">
              <w:rPr>
                <w:rStyle w:val="apple-converted-space"/>
                <w:color w:val="000000"/>
                <w:shd w:val="clear" w:color="auto" w:fill="FFFFFF"/>
              </w:rPr>
            </w:rPrChange>
          </w:rPr>
          <w:t> </w:t>
        </w:r>
        <w:r w:rsidR="00441787" w:rsidRPr="00441787">
          <w:rPr>
            <w:rFonts w:ascii="Times New Roman" w:hAnsi="Times New Roman" w:cs="Times New Roman"/>
            <w:rPrChange w:id="199" w:author="Flading, Sean P" w:date="2019-06-03T10:50:00Z">
              <w:rPr/>
            </w:rPrChange>
          </w:rPr>
          <w:fldChar w:fldCharType="begin"/>
        </w:r>
        <w:r w:rsidR="00441787" w:rsidRPr="00441787">
          <w:rPr>
            <w:rFonts w:ascii="Times New Roman" w:hAnsi="Times New Roman" w:cs="Times New Roman"/>
            <w:rPrChange w:id="200" w:author="Flading, Sean P" w:date="2019-06-03T10:50:00Z">
              <w:rPr/>
            </w:rPrChange>
          </w:rPr>
          <w:instrText xml:space="preserve"> HYPERLINK "https://www.ncbi.nlm.nih.gov/pmc/articles/PMC4228613/" \l "b54" </w:instrText>
        </w:r>
        <w:r w:rsidR="00441787" w:rsidRPr="00441787">
          <w:rPr>
            <w:rFonts w:ascii="Times New Roman" w:hAnsi="Times New Roman" w:cs="Times New Roman"/>
            <w:rPrChange w:id="201" w:author="Flading, Sean P" w:date="2019-06-03T10:50:00Z">
              <w:rPr/>
            </w:rPrChange>
          </w:rPr>
          <w:fldChar w:fldCharType="separate"/>
        </w:r>
        <w:r w:rsidR="00441787" w:rsidRPr="00441787">
          <w:rPr>
            <w:rStyle w:val="Hyperlink"/>
            <w:rFonts w:ascii="Times New Roman" w:hAnsi="Times New Roman" w:cs="Times New Roman"/>
            <w:color w:val="642A8F"/>
            <w:rPrChange w:id="202" w:author="Flading, Sean P" w:date="2019-06-03T10:50:00Z">
              <w:rPr>
                <w:rStyle w:val="Hyperlink"/>
                <w:color w:val="642A8F"/>
              </w:rPr>
            </w:rPrChange>
          </w:rPr>
          <w:t>2010</w:t>
        </w:r>
        <w:r w:rsidR="00441787" w:rsidRPr="00441787">
          <w:rPr>
            <w:rFonts w:ascii="Times New Roman" w:hAnsi="Times New Roman" w:cs="Times New Roman"/>
            <w:rPrChange w:id="203" w:author="Flading, Sean P" w:date="2019-06-03T10:50:00Z">
              <w:rPr/>
            </w:rPrChange>
          </w:rPr>
          <w:fldChar w:fldCharType="end"/>
        </w:r>
        <w:r w:rsidR="00441787" w:rsidRPr="00441787">
          <w:rPr>
            <w:rFonts w:ascii="Times New Roman" w:hAnsi="Times New Roman" w:cs="Times New Roman"/>
            <w:color w:val="000000"/>
            <w:shd w:val="clear" w:color="auto" w:fill="FFFFFF"/>
            <w:rPrChange w:id="204" w:author="Flading, Sean P" w:date="2019-06-03T10:50:00Z">
              <w:rPr>
                <w:color w:val="000000"/>
                <w:shd w:val="clear" w:color="auto" w:fill="FFFFFF"/>
              </w:rPr>
            </w:rPrChange>
          </w:rPr>
          <w:t xml:space="preserve">). We calculated the niche identity test in </w:t>
        </w:r>
      </w:ins>
      <w:ins w:id="205" w:author="Flading, Sean P" w:date="2019-06-03T10:51:00Z">
        <w:r w:rsidR="00441787">
          <w:rPr>
            <w:rFonts w:ascii="Times New Roman" w:hAnsi="Times New Roman" w:cs="Times New Roman"/>
            <w:color w:val="000000"/>
            <w:shd w:val="clear" w:color="auto" w:fill="FFFFFF"/>
          </w:rPr>
          <w:t>dismo</w:t>
        </w:r>
      </w:ins>
      <w:ins w:id="206" w:author="Flading, Sean P" w:date="2019-06-03T10:50:00Z">
        <w:r w:rsidR="00441787" w:rsidRPr="00441787">
          <w:rPr>
            <w:rFonts w:ascii="Times New Roman" w:hAnsi="Times New Roman" w:cs="Times New Roman"/>
            <w:color w:val="000000"/>
            <w:shd w:val="clear" w:color="auto" w:fill="FFFFFF"/>
            <w:rPrChange w:id="207" w:author="Flading, Sean P" w:date="2019-06-03T10:50:00Z">
              <w:rPr>
                <w:color w:val="000000"/>
                <w:shd w:val="clear" w:color="auto" w:fill="FFFFFF"/>
              </w:rPr>
            </w:rPrChange>
          </w:rPr>
          <w:t xml:space="preserve"> following the methods described in Warren et al. (</w:t>
        </w:r>
        <w:r w:rsidR="00441787" w:rsidRPr="00441787">
          <w:rPr>
            <w:rFonts w:ascii="Times New Roman" w:hAnsi="Times New Roman" w:cs="Times New Roman"/>
            <w:rPrChange w:id="208" w:author="Flading, Sean P" w:date="2019-06-03T10:50:00Z">
              <w:rPr/>
            </w:rPrChange>
          </w:rPr>
          <w:fldChar w:fldCharType="begin"/>
        </w:r>
        <w:r w:rsidR="00441787" w:rsidRPr="00441787">
          <w:rPr>
            <w:rFonts w:ascii="Times New Roman" w:hAnsi="Times New Roman" w:cs="Times New Roman"/>
            <w:rPrChange w:id="209" w:author="Flading, Sean P" w:date="2019-06-03T10:50:00Z">
              <w:rPr/>
            </w:rPrChange>
          </w:rPr>
          <w:instrText xml:space="preserve"> HYPERLINK "https://www.ncbi.nlm.nih.gov/pmc/articles/PMC4228613/" \l "b53" </w:instrText>
        </w:r>
        <w:r w:rsidR="00441787" w:rsidRPr="00441787">
          <w:rPr>
            <w:rFonts w:ascii="Times New Roman" w:hAnsi="Times New Roman" w:cs="Times New Roman"/>
            <w:rPrChange w:id="210" w:author="Flading, Sean P" w:date="2019-06-03T10:50:00Z">
              <w:rPr/>
            </w:rPrChange>
          </w:rPr>
          <w:fldChar w:fldCharType="separate"/>
        </w:r>
        <w:r w:rsidR="00441787" w:rsidRPr="00441787">
          <w:rPr>
            <w:rStyle w:val="Hyperlink"/>
            <w:rFonts w:ascii="Times New Roman" w:hAnsi="Times New Roman" w:cs="Times New Roman"/>
            <w:color w:val="642A8F"/>
            <w:rPrChange w:id="211" w:author="Flading, Sean P" w:date="2019-06-03T10:50:00Z">
              <w:rPr>
                <w:rStyle w:val="Hyperlink"/>
                <w:color w:val="642A8F"/>
              </w:rPr>
            </w:rPrChange>
          </w:rPr>
          <w:t>2008</w:t>
        </w:r>
        <w:r w:rsidR="00441787" w:rsidRPr="00441787">
          <w:rPr>
            <w:rFonts w:ascii="Times New Roman" w:hAnsi="Times New Roman" w:cs="Times New Roman"/>
            <w:rPrChange w:id="212" w:author="Flading, Sean P" w:date="2019-06-03T10:50:00Z">
              <w:rPr/>
            </w:rPrChange>
          </w:rPr>
          <w:fldChar w:fldCharType="end"/>
        </w:r>
        <w:r w:rsidR="00441787" w:rsidRPr="00441787">
          <w:rPr>
            <w:rFonts w:ascii="Times New Roman" w:hAnsi="Times New Roman" w:cs="Times New Roman"/>
            <w:color w:val="000000"/>
            <w:shd w:val="clear" w:color="auto" w:fill="FFFFFF"/>
            <w:rPrChange w:id="213" w:author="Flading, Sean P" w:date="2019-06-03T10:50:00Z">
              <w:rPr>
                <w:color w:val="000000"/>
                <w:shd w:val="clear" w:color="auto" w:fill="FFFFFF"/>
              </w:rPr>
            </w:rPrChange>
          </w:rPr>
          <w:t>).</w:t>
        </w:r>
      </w:ins>
      <w:ins w:id="214" w:author="Flading, Sean P" w:date="2019-06-03T10:51:00Z">
        <w:r w:rsidR="00441787">
          <w:rPr>
            <w:rFonts w:ascii="Times New Roman" w:hAnsi="Times New Roman" w:cs="Times New Roman"/>
          </w:rPr>
          <w:t xml:space="preserve"> </w:t>
        </w:r>
      </w:ins>
      <w:r w:rsidR="0047700B" w:rsidRPr="00441787">
        <w:rPr>
          <w:rFonts w:ascii="Times New Roman" w:hAnsi="Times New Roman" w:cs="Times New Roman"/>
        </w:rPr>
        <w:t xml:space="preserve">This method randomly partitions the pooled occurrences of each microhabitat type, calculating a ‘null’ </w:t>
      </w:r>
      <w:r w:rsidR="0047700B" w:rsidRPr="00441787">
        <w:rPr>
          <w:rFonts w:ascii="Times New Roman" w:hAnsi="Times New Roman" w:cs="Times New Roman"/>
          <w:i/>
        </w:rPr>
        <w:t xml:space="preserve">I </w:t>
      </w:r>
      <w:r w:rsidR="0047700B" w:rsidRPr="00441787">
        <w:rPr>
          <w:rFonts w:ascii="Times New Roman" w:hAnsi="Times New Roman" w:cs="Times New Roman"/>
        </w:rPr>
        <w:t>and</w:t>
      </w:r>
      <w:r w:rsidR="0047700B">
        <w:rPr>
          <w:rFonts w:ascii="Times New Roman" w:hAnsi="Times New Roman" w:cs="Times New Roman"/>
        </w:rPr>
        <w:t xml:space="preserve"> </w:t>
      </w:r>
      <w:r w:rsidR="0047700B" w:rsidRPr="00665587">
        <w:rPr>
          <w:rFonts w:ascii="Times New Roman" w:hAnsi="Times New Roman" w:cs="Times New Roman"/>
          <w:i/>
        </w:rPr>
        <w:t>D</w:t>
      </w:r>
      <w:r w:rsidR="0047700B">
        <w:rPr>
          <w:rFonts w:ascii="Times New Roman" w:hAnsi="Times New Roman" w:cs="Times New Roman"/>
        </w:rPr>
        <w:t xml:space="preserve"> value 100 times to construct a null distribution of </w:t>
      </w:r>
      <w:r w:rsidR="0047700B" w:rsidRPr="00665587">
        <w:rPr>
          <w:rFonts w:ascii="Times New Roman" w:hAnsi="Times New Roman" w:cs="Times New Roman"/>
          <w:i/>
        </w:rPr>
        <w:t>I</w:t>
      </w:r>
      <w:r w:rsidR="0047700B">
        <w:rPr>
          <w:rFonts w:ascii="Times New Roman" w:hAnsi="Times New Roman" w:cs="Times New Roman"/>
        </w:rPr>
        <w:t xml:space="preserve"> and </w:t>
      </w:r>
      <w:r w:rsidR="0047700B" w:rsidRPr="00665587">
        <w:rPr>
          <w:rFonts w:ascii="Times New Roman" w:hAnsi="Times New Roman" w:cs="Times New Roman"/>
          <w:i/>
        </w:rPr>
        <w:t>D</w:t>
      </w:r>
      <w:r w:rsidR="0047700B">
        <w:rPr>
          <w:rFonts w:ascii="Times New Roman" w:hAnsi="Times New Roman" w:cs="Times New Roman"/>
        </w:rPr>
        <w:t xml:space="preserve"> metrics, against which we compared the observed </w:t>
      </w:r>
      <w:r w:rsidR="0047700B" w:rsidRPr="00665587">
        <w:rPr>
          <w:rFonts w:ascii="Times New Roman" w:hAnsi="Times New Roman" w:cs="Times New Roman"/>
          <w:i/>
        </w:rPr>
        <w:t>I</w:t>
      </w:r>
      <w:r w:rsidR="0047700B">
        <w:rPr>
          <w:rFonts w:ascii="Times New Roman" w:hAnsi="Times New Roman" w:cs="Times New Roman"/>
        </w:rPr>
        <w:t xml:space="preserve"> and </w:t>
      </w:r>
      <w:r w:rsidR="0047700B" w:rsidRPr="00665587">
        <w:rPr>
          <w:rFonts w:ascii="Times New Roman" w:hAnsi="Times New Roman" w:cs="Times New Roman"/>
          <w:i/>
        </w:rPr>
        <w:t>D</w:t>
      </w:r>
      <w:r w:rsidR="0047700B">
        <w:rPr>
          <w:rFonts w:ascii="Times New Roman" w:hAnsi="Times New Roman" w:cs="Times New Roman"/>
        </w:rPr>
        <w:t xml:space="preserve"> values in a one-tailed test. </w:t>
      </w:r>
    </w:p>
    <w:p w14:paraId="7C3FE538" w14:textId="7CA257C5" w:rsidR="00676CF0" w:rsidRDefault="00676CF0">
      <w:pPr>
        <w:rPr>
          <w:ins w:id="215" w:author="Flading, Sean P" w:date="2019-06-03T10:46:00Z"/>
          <w:rFonts w:ascii="TimesNewRomanPSMT" w:hAnsi="TimesNewRomanPSMT"/>
          <w:color w:val="211E1E"/>
        </w:rPr>
      </w:pPr>
    </w:p>
    <w:p w14:paraId="7B0E2004" w14:textId="713F419E" w:rsidR="00FF695A" w:rsidRDefault="00FF695A">
      <w:pPr>
        <w:rPr>
          <w:rFonts w:ascii="TimesNewRomanPSMT" w:hAnsi="TimesNewRomanPSMT"/>
          <w:color w:val="211E1E"/>
        </w:rPr>
        <w:pPrChange w:id="216" w:author="Flading, Sean P" w:date="2019-05-30T11:07:00Z">
          <w:pPr>
            <w:ind w:firstLine="720"/>
          </w:pPr>
        </w:pPrChange>
      </w:pPr>
      <w:ins w:id="217" w:author="Flading, Sean P" w:date="2019-06-03T10:46:00Z">
        <w:r>
          <w:rPr>
            <w:rFonts w:ascii="Times New Roman" w:hAnsi="Times New Roman" w:cs="Times New Roman"/>
            <w:color w:val="000000"/>
            <w:shd w:val="clear" w:color="auto" w:fill="FFFFFF"/>
          </w:rPr>
          <w:fldChar w:fldCharType="begin"/>
        </w:r>
        <w:r>
          <w:rPr>
            <w:rFonts w:ascii="Times New Roman" w:hAnsi="Times New Roman" w:cs="Times New Roman"/>
            <w:color w:val="000000"/>
            <w:shd w:val="clear" w:color="auto" w:fill="FFFFFF"/>
          </w:rPr>
          <w:instrText xml:space="preserve"> HYPERLINK "</w:instrText>
        </w:r>
        <w:r w:rsidRPr="006A59AB">
          <w:rPr>
            <w:rFonts w:ascii="Times New Roman" w:hAnsi="Times New Roman" w:cs="Times New Roman"/>
            <w:color w:val="000000"/>
            <w:shd w:val="clear" w:color="auto" w:fill="FFFFFF"/>
          </w:rPr>
          <w:instrText>https://www.ncbi.nlm.nih.gov/pmc/articles/PMC4228613/</w:instrText>
        </w:r>
        <w:r>
          <w:rPr>
            <w:rFonts w:ascii="Times New Roman" w:hAnsi="Times New Roman" w:cs="Times New Roman"/>
            <w:color w:val="000000"/>
            <w:shd w:val="clear" w:color="auto" w:fill="FFFFFF"/>
          </w:rPr>
          <w:instrText xml:space="preserve">" </w:instrText>
        </w:r>
        <w:r>
          <w:rPr>
            <w:rFonts w:ascii="Times New Roman" w:hAnsi="Times New Roman" w:cs="Times New Roman"/>
            <w:color w:val="000000"/>
            <w:shd w:val="clear" w:color="auto" w:fill="FFFFFF"/>
          </w:rPr>
          <w:fldChar w:fldCharType="separate"/>
        </w:r>
        <w:r w:rsidRPr="00BA6875">
          <w:rPr>
            <w:rStyle w:val="Hyperlink"/>
            <w:rFonts w:ascii="Times New Roman" w:hAnsi="Times New Roman" w:cs="Times New Roman"/>
            <w:shd w:val="clear" w:color="auto" w:fill="FFFFFF"/>
          </w:rPr>
          <w:t>https://www.ncbi.nlm.nih.gov/pmc/</w:t>
        </w:r>
        <w:r w:rsidRPr="00BA6875">
          <w:rPr>
            <w:rStyle w:val="Hyperlink"/>
            <w:rFonts w:ascii="Times New Roman" w:hAnsi="Times New Roman" w:cs="Times New Roman"/>
            <w:shd w:val="clear" w:color="auto" w:fill="FFFFFF"/>
          </w:rPr>
          <w:t>a</w:t>
        </w:r>
        <w:r w:rsidRPr="00BA6875">
          <w:rPr>
            <w:rStyle w:val="Hyperlink"/>
            <w:rFonts w:ascii="Times New Roman" w:hAnsi="Times New Roman" w:cs="Times New Roman"/>
            <w:shd w:val="clear" w:color="auto" w:fill="FFFFFF"/>
          </w:rPr>
          <w:t>rticles/PMC4228613/</w:t>
        </w:r>
        <w:r>
          <w:rPr>
            <w:rFonts w:ascii="Times New Roman" w:hAnsi="Times New Roman" w:cs="Times New Roman"/>
            <w:color w:val="000000"/>
            <w:shd w:val="clear" w:color="auto" w:fill="FFFFFF"/>
          </w:rPr>
          <w:fldChar w:fldCharType="end"/>
        </w:r>
        <w:r>
          <w:rPr>
            <w:rFonts w:ascii="Times New Roman" w:hAnsi="Times New Roman" w:cs="Times New Roman"/>
            <w:color w:val="000000"/>
            <w:shd w:val="clear" w:color="auto" w:fill="FFFFFF"/>
          </w:rPr>
          <w:t xml:space="preserve"> - this is a very good paper and did a lot of similar ana</w:t>
        </w:r>
      </w:ins>
      <w:ins w:id="218" w:author="Flading, Sean P" w:date="2019-06-03T10:47:00Z">
        <w:r>
          <w:rPr>
            <w:rFonts w:ascii="Times New Roman" w:hAnsi="Times New Roman" w:cs="Times New Roman"/>
            <w:color w:val="000000"/>
            <w:shd w:val="clear" w:color="auto" w:fill="FFFFFF"/>
          </w:rPr>
          <w:t>lyses</w:t>
        </w:r>
      </w:ins>
      <w:ins w:id="219" w:author="Flading, Sean P" w:date="2019-06-03T11:42:00Z">
        <w:r w:rsidR="00D36645">
          <w:rPr>
            <w:rFonts w:ascii="Times New Roman" w:hAnsi="Times New Roman" w:cs="Times New Roman"/>
            <w:color w:val="000000"/>
            <w:shd w:val="clear" w:color="auto" w:fill="FFFFFF"/>
          </w:rPr>
          <w:t xml:space="preserve"> but with geckos</w:t>
        </w:r>
      </w:ins>
    </w:p>
    <w:p w14:paraId="238516E5" w14:textId="77777777" w:rsidR="00665587" w:rsidRDefault="00665587" w:rsidP="00015386">
      <w:pPr>
        <w:ind w:firstLine="720"/>
        <w:rPr>
          <w:rFonts w:ascii="Times New Roman" w:hAnsi="Times New Roman" w:cs="Times New Roman"/>
        </w:rPr>
      </w:pPr>
    </w:p>
    <w:p w14:paraId="0B43FBA2" w14:textId="77777777" w:rsidR="000F7D2F" w:rsidRPr="00FF695A" w:rsidRDefault="002106DC" w:rsidP="00FF695A">
      <w:pPr>
        <w:rPr>
          <w:ins w:id="220" w:author="Flading, Sean P" w:date="2019-05-30T12:43:00Z"/>
          <w:rFonts w:ascii="Times New Roman" w:hAnsi="Times New Roman" w:cs="Times New Roman"/>
          <w:b/>
        </w:rPr>
      </w:pPr>
      <w:r w:rsidRPr="00FF695A">
        <w:rPr>
          <w:rFonts w:ascii="Times New Roman" w:hAnsi="Times New Roman" w:cs="Times New Roman"/>
          <w:b/>
        </w:rPr>
        <w:t>All analyses were</w:t>
      </w:r>
      <w:ins w:id="221" w:author="Flading, Sean P" w:date="2019-05-30T12:43:00Z">
        <w:r w:rsidR="000F7D2F" w:rsidRPr="00FF695A">
          <w:rPr>
            <w:rFonts w:ascii="Times New Roman" w:hAnsi="Times New Roman" w:cs="Times New Roman"/>
            <w:b/>
          </w:rPr>
          <w:t xml:space="preserve"> done in</w:t>
        </w:r>
      </w:ins>
      <w:del w:id="222" w:author="Flading, Sean P" w:date="2019-05-30T12:43:00Z">
        <w:r w:rsidRPr="00FF695A" w:rsidDel="000F7D2F">
          <w:rPr>
            <w:rFonts w:ascii="Times New Roman" w:hAnsi="Times New Roman" w:cs="Times New Roman"/>
            <w:b/>
          </w:rPr>
          <w:delText xml:space="preserve"> blab la</w:delText>
        </w:r>
      </w:del>
      <w:r w:rsidRPr="00FF695A">
        <w:rPr>
          <w:rFonts w:ascii="Times New Roman" w:hAnsi="Times New Roman" w:cs="Times New Roman"/>
          <w:b/>
        </w:rPr>
        <w:t xml:space="preserve"> R </w:t>
      </w:r>
    </w:p>
    <w:p w14:paraId="4161D80D" w14:textId="77777777" w:rsidR="000F7D2F" w:rsidRPr="00441787" w:rsidRDefault="000F7D2F" w:rsidP="00441787">
      <w:pPr>
        <w:rPr>
          <w:ins w:id="223" w:author="Flading, Sean P" w:date="2019-05-30T12:43:00Z"/>
          <w:rFonts w:ascii="Times New Roman" w:hAnsi="Times New Roman" w:cs="Times New Roman"/>
          <w:b/>
        </w:rPr>
      </w:pPr>
    </w:p>
    <w:p w14:paraId="6EF5FEC0" w14:textId="4A192308" w:rsidR="002A3156" w:rsidRPr="00441787" w:rsidRDefault="002106DC" w:rsidP="00441787">
      <w:pPr>
        <w:rPr>
          <w:ins w:id="224" w:author="Flading, Sean P" w:date="2019-05-30T10:45:00Z"/>
          <w:rFonts w:ascii="Times New Roman" w:hAnsi="Times New Roman" w:cs="Times New Roman"/>
        </w:rPr>
      </w:pPr>
      <w:r w:rsidRPr="00441787">
        <w:rPr>
          <w:rFonts w:ascii="Times New Roman" w:hAnsi="Times New Roman" w:cs="Times New Roman"/>
        </w:rPr>
        <w:t>dismo package (citation).</w:t>
      </w:r>
    </w:p>
    <w:p w14:paraId="68172391" w14:textId="77777777" w:rsidR="00456CFC" w:rsidRPr="00FF695A" w:rsidRDefault="00456CFC" w:rsidP="00441787">
      <w:pPr>
        <w:pStyle w:val="NormalWeb"/>
        <w:rPr>
          <w:ins w:id="225" w:author="Flading, Sean P" w:date="2019-05-30T10:46:00Z"/>
        </w:rPr>
      </w:pPr>
      <w:ins w:id="226" w:author="Flading, Sean P" w:date="2019-05-30T10:45:00Z">
        <w:r w:rsidRPr="001A7DC7">
          <w:t>Alpha hull citat</w:t>
        </w:r>
      </w:ins>
      <w:ins w:id="227" w:author="Flading, Sean P" w:date="2019-05-30T10:46:00Z">
        <w:r w:rsidRPr="001A7DC7">
          <w:t xml:space="preserve">ion - </w:t>
        </w:r>
        <w:r w:rsidRPr="00FF695A">
          <w:rPr>
            <w:rPrChange w:id="228" w:author="Flading, Sean P" w:date="2019-06-03T10:44:00Z">
              <w:rPr>
                <w:rFonts w:ascii="URWPalladioL" w:hAnsi="URWPalladioL"/>
                <w:sz w:val="20"/>
                <w:szCs w:val="20"/>
              </w:rPr>
            </w:rPrChange>
          </w:rPr>
          <w:t xml:space="preserve">Pateiro-Lo </w:t>
        </w:r>
        <w:r w:rsidRPr="00FF695A">
          <w:rPr>
            <w:rFonts w:hint="eastAsia"/>
            <w:rPrChange w:id="229" w:author="Flading, Sean P" w:date="2019-06-03T10:44:00Z">
              <w:rPr>
                <w:rFonts w:ascii="URWPalladioL" w:hAnsi="URWPalladioL" w:hint="eastAsia"/>
                <w:sz w:val="20"/>
                <w:szCs w:val="20"/>
              </w:rPr>
            </w:rPrChange>
          </w:rPr>
          <w:t>́</w:t>
        </w:r>
        <w:proofErr w:type="gramStart"/>
        <w:r w:rsidRPr="00FF695A">
          <w:rPr>
            <w:rPrChange w:id="230" w:author="Flading, Sean P" w:date="2019-06-03T10:44:00Z">
              <w:rPr>
                <w:rFonts w:ascii="URWPalladioL" w:hAnsi="URWPalladioL"/>
                <w:sz w:val="20"/>
                <w:szCs w:val="20"/>
              </w:rPr>
            </w:rPrChange>
          </w:rPr>
          <w:t>pez,B.</w:t>
        </w:r>
        <w:proofErr w:type="gramEnd"/>
        <w:r w:rsidRPr="00FF695A">
          <w:rPr>
            <w:rPrChange w:id="231" w:author="Flading, Sean P" w:date="2019-06-03T10:44:00Z">
              <w:rPr>
                <w:rFonts w:ascii="URWPalladioL" w:hAnsi="URWPalladioL"/>
                <w:sz w:val="20"/>
                <w:szCs w:val="20"/>
              </w:rPr>
            </w:rPrChange>
          </w:rPr>
          <w:t>&amp;Rodr</w:t>
        </w:r>
        <w:r w:rsidRPr="00FF695A">
          <w:rPr>
            <w:rFonts w:hint="eastAsia"/>
            <w:rPrChange w:id="232" w:author="Flading, Sean P" w:date="2019-06-03T10:44:00Z">
              <w:rPr>
                <w:rFonts w:ascii="URWPalladioL" w:hAnsi="URWPalladioL" w:hint="eastAsia"/>
                <w:sz w:val="20"/>
                <w:szCs w:val="20"/>
              </w:rPr>
            </w:rPrChange>
          </w:rPr>
          <w:t>ı</w:t>
        </w:r>
        <w:r w:rsidRPr="00FF695A">
          <w:rPr>
            <w:rPrChange w:id="233" w:author="Flading, Sean P" w:date="2019-06-03T10:44:00Z">
              <w:rPr>
                <w:rFonts w:ascii="URWPalladioL" w:hAnsi="URWPalladioL"/>
                <w:sz w:val="20"/>
                <w:szCs w:val="20"/>
              </w:rPr>
            </w:rPrChange>
          </w:rPr>
          <w:t xml:space="preserve">guez-Casal,A.,2010Generalizingtheconvexhullofasample:therpackage alphahull. </w:t>
        </w:r>
        <w:r w:rsidRPr="00FF695A">
          <w:rPr>
            <w:i/>
            <w:iCs/>
            <w:rPrChange w:id="234" w:author="Flading, Sean P" w:date="2019-06-03T10:44:00Z">
              <w:rPr>
                <w:rFonts w:ascii="URWPalladioL" w:hAnsi="URWPalladioL"/>
                <w:i/>
                <w:iCs/>
                <w:sz w:val="20"/>
                <w:szCs w:val="20"/>
              </w:rPr>
            </w:rPrChange>
          </w:rPr>
          <w:t xml:space="preserve">Journal of Statistical Software </w:t>
        </w:r>
        <w:r w:rsidRPr="00FF695A">
          <w:rPr>
            <w:b/>
            <w:bCs/>
            <w:rPrChange w:id="235" w:author="Flading, Sean P" w:date="2019-06-03T10:44:00Z">
              <w:rPr>
                <w:rFonts w:ascii="URWPalladioL" w:hAnsi="URWPalladioL"/>
                <w:b/>
                <w:bCs/>
                <w:sz w:val="20"/>
                <w:szCs w:val="20"/>
              </w:rPr>
            </w:rPrChange>
          </w:rPr>
          <w:t>34</w:t>
        </w:r>
        <w:r w:rsidRPr="00FF695A">
          <w:rPr>
            <w:rPrChange w:id="236" w:author="Flading, Sean P" w:date="2019-06-03T10:44:00Z">
              <w:rPr>
                <w:rFonts w:ascii="URWPalladioL" w:hAnsi="URWPalladioL"/>
                <w:sz w:val="20"/>
                <w:szCs w:val="20"/>
              </w:rPr>
            </w:rPrChange>
          </w:rPr>
          <w:t>, 1</w:t>
        </w:r>
        <w:r w:rsidRPr="00FF695A">
          <w:rPr>
            <w:rFonts w:hint="eastAsia"/>
            <w:rPrChange w:id="237" w:author="Flading, Sean P" w:date="2019-06-03T10:44:00Z">
              <w:rPr>
                <w:rFonts w:ascii="URWPalladioL" w:hAnsi="URWPalladioL" w:hint="eastAsia"/>
                <w:sz w:val="20"/>
                <w:szCs w:val="20"/>
              </w:rPr>
            </w:rPrChange>
          </w:rPr>
          <w:t>–</w:t>
        </w:r>
        <w:r w:rsidRPr="00FF695A">
          <w:rPr>
            <w:rPrChange w:id="238" w:author="Flading, Sean P" w:date="2019-06-03T10:44:00Z">
              <w:rPr>
                <w:rFonts w:ascii="URWPalladioL" w:hAnsi="URWPalladioL"/>
                <w:sz w:val="20"/>
                <w:szCs w:val="20"/>
              </w:rPr>
            </w:rPrChange>
          </w:rPr>
          <w:t xml:space="preserve">28. </w:t>
        </w:r>
      </w:ins>
    </w:p>
    <w:p w14:paraId="0CCFC6ED" w14:textId="1234B10C" w:rsidR="00456CFC" w:rsidDel="00676CF0" w:rsidRDefault="00456CFC" w:rsidP="00DA0068">
      <w:pPr>
        <w:rPr>
          <w:del w:id="239" w:author="Flading, Sean P" w:date="2019-05-30T11:17:00Z"/>
          <w:rFonts w:ascii="Times New Roman" w:hAnsi="Times New Roman" w:cs="Times New Roman"/>
          <w:b/>
        </w:rPr>
      </w:pPr>
    </w:p>
    <w:p w14:paraId="6835792E" w14:textId="6676D783" w:rsidR="002A3156" w:rsidRDefault="002A3156" w:rsidP="00DA0068">
      <w:pPr>
        <w:rPr>
          <w:rFonts w:ascii="Times New Roman" w:hAnsi="Times New Roman" w:cs="Times New Roman"/>
          <w:b/>
        </w:rPr>
      </w:pPr>
    </w:p>
    <w:p w14:paraId="7836BBD1" w14:textId="77777777" w:rsidR="002A3156" w:rsidRDefault="002A3156" w:rsidP="00DA0068">
      <w:pPr>
        <w:rPr>
          <w:rFonts w:ascii="Times New Roman" w:hAnsi="Times New Roman" w:cs="Times New Roman"/>
          <w:b/>
        </w:rPr>
      </w:pPr>
    </w:p>
    <w:p w14:paraId="7FE29141" w14:textId="2D1007DB" w:rsidR="00DA0068" w:rsidRPr="001F7131" w:rsidRDefault="00DA0068" w:rsidP="00DA0068">
      <w:pPr>
        <w:rPr>
          <w:rFonts w:ascii="Times New Roman" w:hAnsi="Times New Roman" w:cs="Times New Roman"/>
          <w:b/>
        </w:rPr>
      </w:pPr>
      <w:r w:rsidRPr="001F7131">
        <w:rPr>
          <w:rFonts w:ascii="Times New Roman" w:hAnsi="Times New Roman" w:cs="Times New Roman"/>
          <w:b/>
        </w:rPr>
        <w:t>Results</w:t>
      </w:r>
    </w:p>
    <w:p w14:paraId="6D69ACF7" w14:textId="77777777" w:rsidR="00C26782" w:rsidRPr="001F7131" w:rsidRDefault="00C26782" w:rsidP="00DA0068">
      <w:pPr>
        <w:rPr>
          <w:rFonts w:ascii="Times New Roman" w:hAnsi="Times New Roman" w:cs="Times New Roman"/>
        </w:rPr>
      </w:pPr>
    </w:p>
    <w:p w14:paraId="0A1D6676" w14:textId="4969C7F8" w:rsidR="00DA0068" w:rsidRPr="001F7131" w:rsidRDefault="00F57096" w:rsidP="00DA0068">
      <w:pPr>
        <w:rPr>
          <w:rFonts w:ascii="Times New Roman" w:hAnsi="Times New Roman" w:cs="Times New Roman"/>
        </w:rPr>
      </w:pPr>
      <w:r>
        <w:rPr>
          <w:rFonts w:ascii="Times New Roman" w:hAnsi="Times New Roman" w:cs="Times New Roman"/>
          <w:u w:val="single"/>
        </w:rPr>
        <w:t>Comparative Phylogenetic Approach</w:t>
      </w:r>
    </w:p>
    <w:p w14:paraId="0C04DD71" w14:textId="745EBCD4" w:rsidR="00BF4E8B" w:rsidRDefault="00BD097A" w:rsidP="00EE7F0A">
      <w:pPr>
        <w:ind w:firstLine="720"/>
        <w:rPr>
          <w:rFonts w:ascii="Times New Roman" w:hAnsi="Times New Roman" w:cs="Times New Roman"/>
        </w:rPr>
      </w:pPr>
      <w:r>
        <w:rPr>
          <w:rFonts w:ascii="Times New Roman" w:hAnsi="Times New Roman" w:cs="Times New Roman"/>
        </w:rPr>
        <w:t xml:space="preserve">As predicted by our hypotheses, the </w:t>
      </w:r>
      <w:r w:rsidR="00C26782" w:rsidRPr="001F7131">
        <w:rPr>
          <w:rFonts w:ascii="Times New Roman" w:hAnsi="Times New Roman" w:cs="Times New Roman"/>
        </w:rPr>
        <w:t>phylogenetic ANOVA</w:t>
      </w:r>
      <w:r>
        <w:rPr>
          <w:rFonts w:ascii="Times New Roman" w:hAnsi="Times New Roman" w:cs="Times New Roman"/>
        </w:rPr>
        <w:t xml:space="preserve"> of all climate variables</w:t>
      </w:r>
      <w:r w:rsidR="00C26782" w:rsidRPr="001F7131">
        <w:rPr>
          <w:rFonts w:ascii="Times New Roman" w:hAnsi="Times New Roman" w:cs="Times New Roman"/>
        </w:rPr>
        <w:t xml:space="preserve"> revealed significant differences </w:t>
      </w:r>
      <w:r>
        <w:rPr>
          <w:rFonts w:ascii="Times New Roman" w:hAnsi="Times New Roman" w:cs="Times New Roman"/>
        </w:rPr>
        <w:t>between</w:t>
      </w:r>
      <w:r w:rsidR="00025915" w:rsidRPr="001F7131">
        <w:rPr>
          <w:rFonts w:ascii="Times New Roman" w:hAnsi="Times New Roman" w:cs="Times New Roman"/>
        </w:rPr>
        <w:t xml:space="preserve"> microhabitat types</w:t>
      </w:r>
      <w:r w:rsidR="00C26782" w:rsidRPr="001F7131">
        <w:rPr>
          <w:rFonts w:ascii="Times New Roman" w:hAnsi="Times New Roman" w:cs="Times New Roman"/>
        </w:rPr>
        <w:t xml:space="preserve"> (R</w:t>
      </w:r>
      <w:r w:rsidR="00C26782" w:rsidRPr="001F7131">
        <w:rPr>
          <w:rFonts w:ascii="Times New Roman" w:hAnsi="Times New Roman" w:cs="Times New Roman"/>
          <w:vertAlign w:val="superscript"/>
        </w:rPr>
        <w:t>2</w:t>
      </w:r>
      <w:r w:rsidR="00C26782" w:rsidRPr="001F7131">
        <w:rPr>
          <w:rFonts w:ascii="Times New Roman" w:hAnsi="Times New Roman" w:cs="Times New Roman"/>
        </w:rPr>
        <w:t xml:space="preserve"> = 0.043</w:t>
      </w:r>
      <w:r w:rsidR="00366998">
        <w:rPr>
          <w:rFonts w:ascii="Times New Roman" w:hAnsi="Times New Roman" w:cs="Times New Roman"/>
        </w:rPr>
        <w:t>3</w:t>
      </w:r>
      <w:r w:rsidR="00C26782" w:rsidRPr="001F7131">
        <w:rPr>
          <w:rFonts w:ascii="Times New Roman" w:hAnsi="Times New Roman" w:cs="Times New Roman"/>
        </w:rPr>
        <w:t>, F = 2.6</w:t>
      </w:r>
      <w:r w:rsidR="00366998">
        <w:rPr>
          <w:rFonts w:ascii="Times New Roman" w:hAnsi="Times New Roman" w:cs="Times New Roman"/>
        </w:rPr>
        <w:t>789</w:t>
      </w:r>
      <w:r w:rsidR="00C26782" w:rsidRPr="001F7131">
        <w:rPr>
          <w:rFonts w:ascii="Times New Roman" w:hAnsi="Times New Roman" w:cs="Times New Roman"/>
        </w:rPr>
        <w:t>, Z = 2.9</w:t>
      </w:r>
      <w:r w:rsidR="00366998">
        <w:rPr>
          <w:rFonts w:ascii="Times New Roman" w:hAnsi="Times New Roman" w:cs="Times New Roman"/>
        </w:rPr>
        <w:t>287</w:t>
      </w:r>
      <w:r w:rsidR="00C26782" w:rsidRPr="001F7131">
        <w:rPr>
          <w:rFonts w:ascii="Times New Roman" w:hAnsi="Times New Roman" w:cs="Times New Roman"/>
        </w:rPr>
        <w:t>, P = 0.003)</w:t>
      </w:r>
      <w:r w:rsidR="00F57096">
        <w:rPr>
          <w:rFonts w:ascii="Times New Roman" w:hAnsi="Times New Roman" w:cs="Times New Roman"/>
        </w:rPr>
        <w:t xml:space="preserve">, </w:t>
      </w:r>
      <w:r w:rsidR="00366998">
        <w:rPr>
          <w:rFonts w:ascii="Times New Roman" w:hAnsi="Times New Roman" w:cs="Times New Roman"/>
        </w:rPr>
        <w:t>as well as specific differences between</w:t>
      </w:r>
      <w:r>
        <w:rPr>
          <w:rFonts w:ascii="Times New Roman" w:hAnsi="Times New Roman" w:cs="Times New Roman"/>
        </w:rPr>
        <w:t xml:space="preserve"> </w:t>
      </w:r>
      <w:r w:rsidR="00025915" w:rsidRPr="001F7131">
        <w:rPr>
          <w:rFonts w:ascii="Times New Roman" w:hAnsi="Times New Roman" w:cs="Times New Roman"/>
        </w:rPr>
        <w:t>arboreal and terrestrial species</w:t>
      </w:r>
      <w:r>
        <w:rPr>
          <w:rFonts w:ascii="Times New Roman" w:hAnsi="Times New Roman" w:cs="Times New Roman"/>
        </w:rPr>
        <w:t xml:space="preserve"> </w:t>
      </w:r>
      <w:r w:rsidR="00025915" w:rsidRPr="001F7131">
        <w:rPr>
          <w:rFonts w:ascii="Times New Roman" w:hAnsi="Times New Roman" w:cs="Times New Roman"/>
        </w:rPr>
        <w:t>(Z = 5.1</w:t>
      </w:r>
      <w:r w:rsidR="00366998">
        <w:rPr>
          <w:rFonts w:ascii="Times New Roman" w:hAnsi="Times New Roman" w:cs="Times New Roman"/>
        </w:rPr>
        <w:t>466</w:t>
      </w:r>
      <w:r w:rsidR="00025915" w:rsidRPr="001F7131">
        <w:rPr>
          <w:rFonts w:ascii="Times New Roman" w:hAnsi="Times New Roman" w:cs="Times New Roman"/>
        </w:rPr>
        <w:t>, p = 0.001</w:t>
      </w:r>
      <w:r w:rsidR="00EE7F0A">
        <w:rPr>
          <w:rFonts w:ascii="Times New Roman" w:hAnsi="Times New Roman" w:cs="Times New Roman"/>
        </w:rPr>
        <w:t>; Figure 1</w:t>
      </w:r>
      <w:r w:rsidR="00025915" w:rsidRPr="001F7131">
        <w:rPr>
          <w:rFonts w:ascii="Times New Roman" w:hAnsi="Times New Roman" w:cs="Times New Roman"/>
        </w:rPr>
        <w:t>).</w:t>
      </w:r>
      <w:r w:rsidR="00366998">
        <w:rPr>
          <w:rFonts w:ascii="Times New Roman" w:hAnsi="Times New Roman" w:cs="Times New Roman"/>
        </w:rPr>
        <w:t xml:space="preserve"> Further, these patterns were mirrored by the phylogenetic ANOVAs of the reduced the climate dataset into five independent PC axes (89.76% of total variation</w:t>
      </w:r>
      <w:r w:rsidR="00D27B0C">
        <w:rPr>
          <w:rFonts w:ascii="Times New Roman" w:hAnsi="Times New Roman" w:cs="Times New Roman"/>
        </w:rPr>
        <w:t>; Table 2</w:t>
      </w:r>
      <w:r w:rsidR="00366998">
        <w:rPr>
          <w:rFonts w:ascii="Times New Roman" w:hAnsi="Times New Roman" w:cs="Times New Roman"/>
        </w:rPr>
        <w:t>). Both PC1 and PC2 differed significantly between arboreal and terrestrial species (</w:t>
      </w:r>
      <w:r w:rsidR="00D27B0C">
        <w:rPr>
          <w:rFonts w:ascii="Times New Roman" w:hAnsi="Times New Roman" w:cs="Times New Roman"/>
        </w:rPr>
        <w:t xml:space="preserve">PC1: </w:t>
      </w:r>
      <w:r w:rsidR="00366998" w:rsidRPr="001F7131">
        <w:rPr>
          <w:rFonts w:ascii="Times New Roman" w:hAnsi="Times New Roman" w:cs="Times New Roman"/>
        </w:rPr>
        <w:t xml:space="preserve">Z = </w:t>
      </w:r>
      <w:r w:rsidR="00D27B0C">
        <w:rPr>
          <w:rFonts w:ascii="Times New Roman" w:hAnsi="Times New Roman" w:cs="Times New Roman"/>
        </w:rPr>
        <w:t>5.257</w:t>
      </w:r>
      <w:r w:rsidR="00366998" w:rsidRPr="001F7131">
        <w:rPr>
          <w:rFonts w:ascii="Times New Roman" w:hAnsi="Times New Roman" w:cs="Times New Roman"/>
        </w:rPr>
        <w:t>, p &lt; 0.0</w:t>
      </w:r>
      <w:r w:rsidR="00D27B0C">
        <w:rPr>
          <w:rFonts w:ascii="Times New Roman" w:hAnsi="Times New Roman" w:cs="Times New Roman"/>
        </w:rPr>
        <w:t>0</w:t>
      </w:r>
      <w:r w:rsidR="00366998" w:rsidRPr="001F7131">
        <w:rPr>
          <w:rFonts w:ascii="Times New Roman" w:hAnsi="Times New Roman" w:cs="Times New Roman"/>
        </w:rPr>
        <w:t>1</w:t>
      </w:r>
      <w:r w:rsidR="00366998">
        <w:rPr>
          <w:rFonts w:ascii="Times New Roman" w:hAnsi="Times New Roman" w:cs="Times New Roman"/>
        </w:rPr>
        <w:t xml:space="preserve">; </w:t>
      </w:r>
      <w:r w:rsidR="00D27B0C">
        <w:rPr>
          <w:rFonts w:ascii="Times New Roman" w:hAnsi="Times New Roman" w:cs="Times New Roman"/>
        </w:rPr>
        <w:t xml:space="preserve">PC2: </w:t>
      </w:r>
      <w:r w:rsidR="00D27B0C" w:rsidRPr="001F7131">
        <w:rPr>
          <w:rFonts w:ascii="Times New Roman" w:hAnsi="Times New Roman" w:cs="Times New Roman"/>
        </w:rPr>
        <w:t xml:space="preserve">Z = </w:t>
      </w:r>
      <w:r w:rsidR="00D27B0C">
        <w:rPr>
          <w:rFonts w:ascii="Times New Roman" w:hAnsi="Times New Roman" w:cs="Times New Roman"/>
        </w:rPr>
        <w:t>3.1383</w:t>
      </w:r>
      <w:r w:rsidR="00D27B0C" w:rsidRPr="001F7131">
        <w:rPr>
          <w:rFonts w:ascii="Times New Roman" w:hAnsi="Times New Roman" w:cs="Times New Roman"/>
        </w:rPr>
        <w:t xml:space="preserve">, p </w:t>
      </w:r>
      <w:r w:rsidR="00D27B0C">
        <w:rPr>
          <w:rFonts w:ascii="Times New Roman" w:hAnsi="Times New Roman" w:cs="Times New Roman"/>
        </w:rPr>
        <w:t>=</w:t>
      </w:r>
      <w:r w:rsidR="00D27B0C" w:rsidRPr="001F7131">
        <w:rPr>
          <w:rFonts w:ascii="Times New Roman" w:hAnsi="Times New Roman" w:cs="Times New Roman"/>
        </w:rPr>
        <w:t xml:space="preserve"> 0.0</w:t>
      </w:r>
      <w:r w:rsidR="00D27B0C">
        <w:rPr>
          <w:rFonts w:ascii="Times New Roman" w:hAnsi="Times New Roman" w:cs="Times New Roman"/>
        </w:rPr>
        <w:t>04</w:t>
      </w:r>
      <w:r w:rsidR="00366998">
        <w:rPr>
          <w:rFonts w:ascii="Times New Roman" w:hAnsi="Times New Roman" w:cs="Times New Roman"/>
        </w:rPr>
        <w:t xml:space="preserve">). </w:t>
      </w:r>
      <w:r w:rsidR="003C2425">
        <w:rPr>
          <w:rFonts w:ascii="Times New Roman" w:hAnsi="Times New Roman" w:cs="Times New Roman"/>
        </w:rPr>
        <w:t xml:space="preserve">High values on PC1 (35.29% </w:t>
      </w:r>
      <w:r w:rsidR="003C2425">
        <w:rPr>
          <w:rFonts w:ascii="Times New Roman" w:hAnsi="Times New Roman" w:cs="Times New Roman"/>
        </w:rPr>
        <w:lastRenderedPageBreak/>
        <w:t>of total variation) represent</w:t>
      </w:r>
      <w:r w:rsidR="003C2425" w:rsidRPr="003C2425">
        <w:rPr>
          <w:rFonts w:ascii="Times New Roman" w:hAnsi="Times New Roman" w:cs="Times New Roman"/>
        </w:rPr>
        <w:t xml:space="preserve"> </w:t>
      </w:r>
      <w:r w:rsidR="003C2425">
        <w:rPr>
          <w:rFonts w:ascii="Times New Roman" w:hAnsi="Times New Roman" w:cs="Times New Roman"/>
        </w:rPr>
        <w:t>high elevation, high cloud cover, and high PET during the wettest quarter (Table 2). PC2 (19.82% of total variation) represents wet and humid versus dry and arid environments</w:t>
      </w:r>
      <w:r w:rsidR="003C2425" w:rsidRPr="003C2425">
        <w:rPr>
          <w:rFonts w:ascii="Times New Roman" w:hAnsi="Times New Roman" w:cs="Times New Roman"/>
        </w:rPr>
        <w:t xml:space="preserve"> </w:t>
      </w:r>
      <w:r w:rsidR="003C2425">
        <w:rPr>
          <w:rFonts w:ascii="Times New Roman" w:hAnsi="Times New Roman" w:cs="Times New Roman"/>
        </w:rPr>
        <w:t>(PET of the driest quarter, annual precipitation, and climatic moisture).</w:t>
      </w:r>
      <w:r w:rsidR="00025915" w:rsidRPr="001F7131">
        <w:rPr>
          <w:rFonts w:ascii="Times New Roman" w:hAnsi="Times New Roman" w:cs="Times New Roman"/>
        </w:rPr>
        <w:t xml:space="preserve"> Although similar analyses for </w:t>
      </w:r>
      <w:r w:rsidR="00E1785E">
        <w:rPr>
          <w:rFonts w:ascii="Times New Roman" w:hAnsi="Times New Roman" w:cs="Times New Roman"/>
        </w:rPr>
        <w:t>PC</w:t>
      </w:r>
      <w:r w:rsidR="00F57096">
        <w:rPr>
          <w:rFonts w:ascii="Times New Roman" w:hAnsi="Times New Roman" w:cs="Times New Roman"/>
        </w:rPr>
        <w:t>3</w:t>
      </w:r>
      <w:r w:rsidR="00E1785E">
        <w:rPr>
          <w:rFonts w:ascii="Times New Roman" w:hAnsi="Times New Roman" w:cs="Times New Roman"/>
        </w:rPr>
        <w:t xml:space="preserve"> </w:t>
      </w:r>
      <w:r w:rsidR="00025915" w:rsidRPr="001F7131">
        <w:rPr>
          <w:rFonts w:ascii="Times New Roman" w:hAnsi="Times New Roman" w:cs="Times New Roman"/>
        </w:rPr>
        <w:t>demonstrated significant differences between these microhabitat type</w:t>
      </w:r>
      <w:r w:rsidR="00F57096">
        <w:rPr>
          <w:rFonts w:ascii="Times New Roman" w:hAnsi="Times New Roman" w:cs="Times New Roman"/>
        </w:rPr>
        <w:t xml:space="preserve"> under the three lenient classification schemes (6-L, 7-L, and 6-McL)</w:t>
      </w:r>
      <w:r w:rsidR="00025915" w:rsidRPr="001F7131">
        <w:rPr>
          <w:rFonts w:ascii="Times New Roman" w:hAnsi="Times New Roman" w:cs="Times New Roman"/>
        </w:rPr>
        <w:t xml:space="preserve">, these analyses were not </w:t>
      </w:r>
      <w:r w:rsidR="00F57096">
        <w:rPr>
          <w:rFonts w:ascii="Times New Roman" w:hAnsi="Times New Roman" w:cs="Times New Roman"/>
        </w:rPr>
        <w:t>significant under the strict classification schemes</w:t>
      </w:r>
      <w:r w:rsidR="00025915" w:rsidRPr="001F7131">
        <w:rPr>
          <w:rFonts w:ascii="Times New Roman" w:hAnsi="Times New Roman" w:cs="Times New Roman"/>
        </w:rPr>
        <w:t xml:space="preserve"> (</w:t>
      </w:r>
      <w:r w:rsidR="00F57096">
        <w:rPr>
          <w:rFonts w:ascii="Times New Roman" w:hAnsi="Times New Roman" w:cs="Times New Roman"/>
        </w:rPr>
        <w:t xml:space="preserve">6-M, 7-M, and 6-McM, Figure </w:t>
      </w:r>
      <w:r w:rsidR="00EE7F0A">
        <w:rPr>
          <w:rFonts w:ascii="Times New Roman" w:hAnsi="Times New Roman" w:cs="Times New Roman"/>
        </w:rPr>
        <w:t>2</w:t>
      </w:r>
      <w:r w:rsidR="00025915" w:rsidRPr="001F7131">
        <w:rPr>
          <w:rFonts w:ascii="Times New Roman" w:hAnsi="Times New Roman" w:cs="Times New Roman"/>
        </w:rPr>
        <w:t xml:space="preserve">). </w:t>
      </w:r>
      <w:r w:rsidR="00845647">
        <w:rPr>
          <w:rFonts w:ascii="Times New Roman" w:hAnsi="Times New Roman" w:cs="Times New Roman"/>
        </w:rPr>
        <w:t xml:space="preserve">All loadings for the first </w:t>
      </w:r>
      <w:r w:rsidR="003C2425">
        <w:rPr>
          <w:rFonts w:ascii="Times New Roman" w:hAnsi="Times New Roman" w:cs="Times New Roman"/>
        </w:rPr>
        <w:t>five</w:t>
      </w:r>
      <w:r w:rsidR="00845647">
        <w:rPr>
          <w:rFonts w:ascii="Times New Roman" w:hAnsi="Times New Roman" w:cs="Times New Roman"/>
        </w:rPr>
        <w:t xml:space="preserve"> PC axes can be found in Table </w:t>
      </w:r>
      <w:r w:rsidR="003C2425">
        <w:rPr>
          <w:rFonts w:ascii="Times New Roman" w:hAnsi="Times New Roman" w:cs="Times New Roman"/>
        </w:rPr>
        <w:t>2</w:t>
      </w:r>
      <w:r w:rsidR="00845647">
        <w:rPr>
          <w:rFonts w:ascii="Times New Roman" w:hAnsi="Times New Roman" w:cs="Times New Roman"/>
        </w:rPr>
        <w:t>.</w:t>
      </w:r>
    </w:p>
    <w:p w14:paraId="717EF591" w14:textId="77777777" w:rsidR="00312799" w:rsidRDefault="00312799" w:rsidP="00EE7F0A">
      <w:pPr>
        <w:ind w:firstLine="720"/>
        <w:rPr>
          <w:rFonts w:ascii="Times New Roman" w:hAnsi="Times New Roman" w:cs="Times New Roman"/>
        </w:rPr>
      </w:pPr>
    </w:p>
    <w:p w14:paraId="799DA127" w14:textId="61DB9450" w:rsidR="00845647" w:rsidRDefault="00312799" w:rsidP="00845647">
      <w:pPr>
        <w:rPr>
          <w:rFonts w:ascii="Times New Roman" w:hAnsi="Times New Roman" w:cs="Times New Roman"/>
        </w:rPr>
      </w:pPr>
      <w:r>
        <w:rPr>
          <w:rFonts w:ascii="Times New Roman" w:hAnsi="Times New Roman" w:cs="Times New Roman"/>
          <w:noProof/>
        </w:rPr>
        <w:lastRenderedPageBreak/>
        <w:drawing>
          <wp:inline distT="0" distB="0" distL="0" distR="0" wp14:anchorId="52E0A554" wp14:editId="50F8D05F">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matePCA.Strict.1vs2.pdf"/>
                    <pic:cNvPicPr/>
                  </pic:nvPicPr>
                  <pic:blipFill>
                    <a:blip r:embed="rId8">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r>
        <w:rPr>
          <w:rFonts w:ascii="Times New Roman" w:hAnsi="Times New Roman" w:cs="Times New Roman"/>
          <w:noProof/>
        </w:rPr>
        <w:drawing>
          <wp:inline distT="0" distB="0" distL="0" distR="0" wp14:anchorId="3FD59AE7" wp14:editId="76C2BA1C">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matePCA.Strict.1vs2.Version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E246330" w14:textId="2E9FB2E3" w:rsidR="00EE7F0A" w:rsidRDefault="00EE7F0A" w:rsidP="00845647">
      <w:pPr>
        <w:rPr>
          <w:rFonts w:ascii="Times New Roman" w:hAnsi="Times New Roman" w:cs="Times New Roman"/>
        </w:rPr>
      </w:pPr>
      <w:r>
        <w:rPr>
          <w:rFonts w:ascii="Times New Roman" w:hAnsi="Times New Roman" w:cs="Times New Roman"/>
        </w:rPr>
        <w:t>Figure 1. PCA of climate variables</w:t>
      </w:r>
    </w:p>
    <w:p w14:paraId="5DA23ABD" w14:textId="77777777" w:rsidR="00312799" w:rsidRDefault="00312799" w:rsidP="00845647">
      <w:pPr>
        <w:rPr>
          <w:rFonts w:ascii="Times New Roman" w:hAnsi="Times New Roman" w:cs="Times New Roman"/>
        </w:rPr>
      </w:pPr>
    </w:p>
    <w:p w14:paraId="24794193" w14:textId="77777777" w:rsidR="00EE7F0A" w:rsidRDefault="00EE7F0A" w:rsidP="00845647">
      <w:pPr>
        <w:rPr>
          <w:rFonts w:ascii="Times New Roman" w:hAnsi="Times New Roman" w:cs="Times New Roman"/>
        </w:rPr>
      </w:pPr>
    </w:p>
    <w:p w14:paraId="5443E18C" w14:textId="3776B063" w:rsidR="003F3722" w:rsidRDefault="003F3722" w:rsidP="003F3722">
      <w:pPr>
        <w:rPr>
          <w:rFonts w:ascii="Times New Roman" w:hAnsi="Times New Roman" w:cs="Times New Roman"/>
        </w:rPr>
      </w:pPr>
      <w:r>
        <w:rPr>
          <w:rFonts w:ascii="Times New Roman" w:hAnsi="Times New Roman" w:cs="Times New Roman"/>
        </w:rPr>
        <w:t xml:space="preserve">Table </w:t>
      </w:r>
      <w:r w:rsidR="00D27B0C">
        <w:rPr>
          <w:rFonts w:ascii="Times New Roman" w:hAnsi="Times New Roman" w:cs="Times New Roman"/>
        </w:rPr>
        <w:t>2</w:t>
      </w:r>
      <w:r>
        <w:rPr>
          <w:rFonts w:ascii="Times New Roman" w:hAnsi="Times New Roman" w:cs="Times New Roman"/>
        </w:rPr>
        <w:t xml:space="preserve">. PC loadings of first </w:t>
      </w:r>
      <w:r w:rsidR="007E4943">
        <w:rPr>
          <w:rFonts w:ascii="Times New Roman" w:hAnsi="Times New Roman" w:cs="Times New Roman"/>
        </w:rPr>
        <w:t>five</w:t>
      </w:r>
      <w:r>
        <w:rPr>
          <w:rFonts w:ascii="Times New Roman" w:hAnsi="Times New Roman" w:cs="Times New Roman"/>
        </w:rPr>
        <w:t xml:space="preserve"> axes. T</w:t>
      </w:r>
      <w:r w:rsidR="009621E5">
        <w:rPr>
          <w:rFonts w:ascii="Times New Roman" w:hAnsi="Times New Roman" w:cs="Times New Roman"/>
        </w:rPr>
        <w:t>he t</w:t>
      </w:r>
      <w:r>
        <w:rPr>
          <w:rFonts w:ascii="Times New Roman" w:hAnsi="Times New Roman" w:cs="Times New Roman"/>
        </w:rPr>
        <w:t>op 10 variable</w:t>
      </w:r>
      <w:r w:rsidR="00D27B0C">
        <w:rPr>
          <w:rFonts w:ascii="Times New Roman" w:hAnsi="Times New Roman" w:cs="Times New Roman"/>
        </w:rPr>
        <w:t xml:space="preserve"> loadings</w:t>
      </w:r>
      <w:r>
        <w:rPr>
          <w:rFonts w:ascii="Times New Roman" w:hAnsi="Times New Roman" w:cs="Times New Roman"/>
        </w:rPr>
        <w:t xml:space="preserve"> for each axis are bolded.</w:t>
      </w:r>
    </w:p>
    <w:p w14:paraId="4B309A8A" w14:textId="77777777" w:rsidR="003F3722" w:rsidRDefault="003F3722" w:rsidP="003F3722">
      <w:pPr>
        <w:rPr>
          <w:rFonts w:ascii="Times New Roman" w:hAnsi="Times New Roman" w:cs="Times New Roman"/>
        </w:rPr>
      </w:pPr>
    </w:p>
    <w:tbl>
      <w:tblPr>
        <w:tblStyle w:val="PlainTable5"/>
        <w:tblW w:w="0" w:type="auto"/>
        <w:tblLook w:val="04A0" w:firstRow="1" w:lastRow="0" w:firstColumn="1" w:lastColumn="0" w:noHBand="0" w:noVBand="1"/>
      </w:tblPr>
      <w:tblGrid>
        <w:gridCol w:w="1440"/>
        <w:gridCol w:w="1080"/>
        <w:gridCol w:w="742"/>
        <w:gridCol w:w="742"/>
        <w:gridCol w:w="742"/>
        <w:gridCol w:w="742"/>
        <w:gridCol w:w="749"/>
      </w:tblGrid>
      <w:tr w:rsidR="007E4943" w:rsidRPr="00281DDB" w14:paraId="14DF6B12" w14:textId="77777777" w:rsidTr="00366998">
        <w:trPr>
          <w:cnfStyle w:val="100000000000" w:firstRow="1" w:lastRow="0" w:firstColumn="0" w:lastColumn="0" w:oddVBand="0" w:evenVBand="0" w:oddHBand="0" w:evenHBand="0" w:firstRowFirstColumn="0" w:firstRowLastColumn="0" w:lastRowFirstColumn="0" w:lastRowLastColumn="0"/>
          <w:trHeight w:val="165"/>
        </w:trPr>
        <w:tc>
          <w:tcPr>
            <w:cnfStyle w:val="001000000100" w:firstRow="0" w:lastRow="0" w:firstColumn="1" w:lastColumn="0" w:oddVBand="0" w:evenVBand="0" w:oddHBand="0" w:evenHBand="0" w:firstRowFirstColumn="1" w:firstRowLastColumn="0" w:lastRowFirstColumn="0" w:lastRowLastColumn="0"/>
            <w:tcW w:w="1440" w:type="dxa"/>
            <w:vAlign w:val="bottom"/>
            <w:hideMark/>
          </w:tcPr>
          <w:p w14:paraId="22A58271" w14:textId="77777777" w:rsidR="007E4943" w:rsidRPr="00281DDB" w:rsidRDefault="007E4943" w:rsidP="003F3722">
            <w:pPr>
              <w:tabs>
                <w:tab w:val="left" w:pos="0"/>
              </w:tabs>
              <w:rPr>
                <w:rFonts w:ascii="Helvetica" w:eastAsia="Times New Roman" w:hAnsi="Helvetica" w:cs="Times New Roman"/>
                <w:sz w:val="18"/>
                <w:szCs w:val="18"/>
              </w:rPr>
            </w:pPr>
            <w:r w:rsidRPr="002D2382">
              <w:rPr>
                <w:rFonts w:ascii="Helvetica Neue" w:eastAsia="Times New Roman" w:hAnsi="Helvetica Neue" w:cs="Times New Roman"/>
                <w:b/>
                <w:bCs/>
                <w:color w:val="000000"/>
                <w:sz w:val="15"/>
                <w:szCs w:val="15"/>
              </w:rPr>
              <w:t>Variable</w:t>
            </w:r>
          </w:p>
        </w:tc>
        <w:tc>
          <w:tcPr>
            <w:tcW w:w="1080" w:type="dxa"/>
            <w:vAlign w:val="bottom"/>
          </w:tcPr>
          <w:p w14:paraId="4289E884" w14:textId="77777777" w:rsidR="007E4943" w:rsidRPr="00281DDB" w:rsidRDefault="007E4943" w:rsidP="003F3722">
            <w:pPr>
              <w:tabs>
                <w:tab w:val="left" w:pos="0"/>
              </w:tabs>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bCs/>
                <w:color w:val="000000"/>
                <w:sz w:val="15"/>
                <w:szCs w:val="15"/>
              </w:rPr>
            </w:pPr>
            <w:r>
              <w:rPr>
                <w:rFonts w:ascii="Helvetica Neue" w:eastAsia="Times New Roman" w:hAnsi="Helvetica Neue" w:cs="Times New Roman"/>
                <w:b/>
                <w:bCs/>
                <w:color w:val="000000"/>
                <w:sz w:val="15"/>
                <w:szCs w:val="15"/>
              </w:rPr>
              <w:t>Value</w:t>
            </w:r>
          </w:p>
        </w:tc>
        <w:tc>
          <w:tcPr>
            <w:tcW w:w="742" w:type="dxa"/>
            <w:vAlign w:val="bottom"/>
            <w:hideMark/>
          </w:tcPr>
          <w:p w14:paraId="3FA9E406" w14:textId="77777777" w:rsidR="007E4943" w:rsidRPr="00281DDB" w:rsidRDefault="007E4943" w:rsidP="003F3722">
            <w:pPr>
              <w:tabs>
                <w:tab w:val="left" w:pos="0"/>
              </w:tabs>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PC1</w:t>
            </w:r>
          </w:p>
        </w:tc>
        <w:tc>
          <w:tcPr>
            <w:tcW w:w="742" w:type="dxa"/>
            <w:vAlign w:val="bottom"/>
            <w:hideMark/>
          </w:tcPr>
          <w:p w14:paraId="739D8C60" w14:textId="77777777" w:rsidR="007E4943" w:rsidRPr="00281DDB" w:rsidRDefault="007E4943" w:rsidP="003F3722">
            <w:pPr>
              <w:tabs>
                <w:tab w:val="left" w:pos="0"/>
              </w:tabs>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PC2</w:t>
            </w:r>
          </w:p>
        </w:tc>
        <w:tc>
          <w:tcPr>
            <w:tcW w:w="742" w:type="dxa"/>
            <w:vAlign w:val="bottom"/>
            <w:hideMark/>
          </w:tcPr>
          <w:p w14:paraId="7E1F22AD" w14:textId="77777777" w:rsidR="007E4943" w:rsidRPr="00281DDB" w:rsidRDefault="007E4943" w:rsidP="003F3722">
            <w:pPr>
              <w:tabs>
                <w:tab w:val="left" w:pos="0"/>
              </w:tabs>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PC3</w:t>
            </w:r>
          </w:p>
        </w:tc>
        <w:tc>
          <w:tcPr>
            <w:tcW w:w="742" w:type="dxa"/>
            <w:vAlign w:val="bottom"/>
            <w:hideMark/>
          </w:tcPr>
          <w:p w14:paraId="0B8244F5" w14:textId="77777777" w:rsidR="007E4943" w:rsidRPr="00281DDB" w:rsidRDefault="007E4943" w:rsidP="003F372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PC4</w:t>
            </w:r>
          </w:p>
        </w:tc>
        <w:tc>
          <w:tcPr>
            <w:tcW w:w="749" w:type="dxa"/>
            <w:vAlign w:val="bottom"/>
            <w:hideMark/>
          </w:tcPr>
          <w:p w14:paraId="1F9C1318" w14:textId="77777777" w:rsidR="007E4943" w:rsidRPr="00281DDB" w:rsidRDefault="007E4943" w:rsidP="003F3722">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PC5</w:t>
            </w:r>
          </w:p>
        </w:tc>
      </w:tr>
      <w:tr w:rsidR="007E4943" w:rsidRPr="00281DDB" w14:paraId="3C87A928"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3239E5E9" w14:textId="77777777" w:rsidR="007E4943" w:rsidRPr="00281DDB" w:rsidRDefault="007E4943" w:rsidP="0047700B">
            <w:pPr>
              <w:rPr>
                <w:rFonts w:ascii="Times New Roman" w:eastAsia="Times New Roman" w:hAnsi="Times New Roman" w:cs="Times New Roman"/>
              </w:rPr>
            </w:pPr>
            <w:r>
              <w:rPr>
                <w:rFonts w:ascii="Helvetica Neue" w:eastAsia="Times New Roman" w:hAnsi="Helvetica Neue" w:cs="Times New Roman"/>
                <w:b/>
                <w:bCs/>
                <w:color w:val="000000"/>
                <w:sz w:val="15"/>
                <w:szCs w:val="15"/>
              </w:rPr>
              <w:t>Annual Temperature (BIO1)</w:t>
            </w:r>
          </w:p>
        </w:tc>
        <w:tc>
          <w:tcPr>
            <w:tcW w:w="1080" w:type="dxa"/>
            <w:tcBorders>
              <w:top w:val="single" w:sz="4" w:space="0" w:color="auto"/>
            </w:tcBorders>
          </w:tcPr>
          <w:p w14:paraId="7235EEE3"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1A1A731A"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0.093</w:t>
            </w:r>
          </w:p>
        </w:tc>
        <w:tc>
          <w:tcPr>
            <w:tcW w:w="742" w:type="dxa"/>
            <w:tcBorders>
              <w:top w:val="single" w:sz="4" w:space="0" w:color="auto"/>
            </w:tcBorders>
            <w:vAlign w:val="center"/>
            <w:hideMark/>
          </w:tcPr>
          <w:p w14:paraId="03BE7102"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-0.132</w:t>
            </w:r>
          </w:p>
        </w:tc>
        <w:tc>
          <w:tcPr>
            <w:tcW w:w="742" w:type="dxa"/>
            <w:tcBorders>
              <w:top w:val="single" w:sz="4" w:space="0" w:color="auto"/>
            </w:tcBorders>
            <w:vAlign w:val="center"/>
            <w:hideMark/>
          </w:tcPr>
          <w:p w14:paraId="3C0214E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w:t>
            </w:r>
            <w:r>
              <w:rPr>
                <w:rFonts w:ascii="Helvetica Neue" w:eastAsia="Times New Roman" w:hAnsi="Helvetica Neue" w:cs="Times New Roman"/>
                <w:color w:val="000000"/>
                <w:sz w:val="15"/>
                <w:szCs w:val="15"/>
              </w:rPr>
              <w:t>0</w:t>
            </w:r>
          </w:p>
        </w:tc>
        <w:tc>
          <w:tcPr>
            <w:tcW w:w="742" w:type="dxa"/>
            <w:tcBorders>
              <w:top w:val="single" w:sz="4" w:space="0" w:color="auto"/>
            </w:tcBorders>
            <w:vAlign w:val="center"/>
            <w:hideMark/>
          </w:tcPr>
          <w:p w14:paraId="36E9683E"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0.25</w:t>
            </w:r>
            <w:r>
              <w:rPr>
                <w:rFonts w:ascii="Helvetica Neue" w:eastAsia="Times New Roman" w:hAnsi="Helvetica Neue" w:cs="Times New Roman"/>
                <w:b/>
                <w:color w:val="000000"/>
                <w:sz w:val="15"/>
                <w:szCs w:val="15"/>
              </w:rPr>
              <w:t>0</w:t>
            </w:r>
          </w:p>
        </w:tc>
        <w:tc>
          <w:tcPr>
            <w:tcW w:w="749" w:type="dxa"/>
            <w:tcBorders>
              <w:top w:val="single" w:sz="4" w:space="0" w:color="auto"/>
            </w:tcBorders>
            <w:vAlign w:val="center"/>
            <w:hideMark/>
          </w:tcPr>
          <w:p w14:paraId="3350E971"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-0.037</w:t>
            </w:r>
          </w:p>
        </w:tc>
      </w:tr>
      <w:tr w:rsidR="007E4943" w:rsidRPr="00281DDB" w14:paraId="1DDAF092"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3B714982" w14:textId="77777777" w:rsidR="007E4943" w:rsidRPr="00281DDB" w:rsidRDefault="007E4943" w:rsidP="0047700B">
            <w:pPr>
              <w:rPr>
                <w:rFonts w:ascii="Times New Roman" w:eastAsia="Times New Roman" w:hAnsi="Times New Roman" w:cs="Times New Roman"/>
              </w:rPr>
            </w:pPr>
          </w:p>
        </w:tc>
        <w:tc>
          <w:tcPr>
            <w:tcW w:w="1080" w:type="dxa"/>
          </w:tcPr>
          <w:p w14:paraId="041DE23D"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097CE1C1"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0.073</w:t>
            </w:r>
          </w:p>
        </w:tc>
        <w:tc>
          <w:tcPr>
            <w:tcW w:w="742" w:type="dxa"/>
            <w:vAlign w:val="center"/>
            <w:hideMark/>
          </w:tcPr>
          <w:p w14:paraId="16ED674E"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-0.149</w:t>
            </w:r>
          </w:p>
        </w:tc>
        <w:tc>
          <w:tcPr>
            <w:tcW w:w="742" w:type="dxa"/>
            <w:vAlign w:val="center"/>
            <w:hideMark/>
          </w:tcPr>
          <w:p w14:paraId="2CA0EC09"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0.036</w:t>
            </w:r>
          </w:p>
        </w:tc>
        <w:tc>
          <w:tcPr>
            <w:tcW w:w="742" w:type="dxa"/>
            <w:vAlign w:val="center"/>
            <w:hideMark/>
          </w:tcPr>
          <w:p w14:paraId="348BE0CC"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0.247</w:t>
            </w:r>
          </w:p>
        </w:tc>
        <w:tc>
          <w:tcPr>
            <w:tcW w:w="749" w:type="dxa"/>
            <w:vAlign w:val="center"/>
            <w:hideMark/>
          </w:tcPr>
          <w:p w14:paraId="753BCF8B"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0.133</w:t>
            </w:r>
          </w:p>
        </w:tc>
      </w:tr>
      <w:tr w:rsidR="007E4943" w:rsidRPr="00281DDB" w14:paraId="7522CEBF"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734BD8D1" w14:textId="77777777" w:rsidR="007E4943" w:rsidRPr="00281DDB" w:rsidRDefault="007E4943" w:rsidP="0047700B">
            <w:pPr>
              <w:rPr>
                <w:rFonts w:ascii="Times New Roman" w:eastAsia="Times New Roman" w:hAnsi="Times New Roman" w:cs="Times New Roman"/>
              </w:rPr>
            </w:pPr>
          </w:p>
        </w:tc>
        <w:tc>
          <w:tcPr>
            <w:tcW w:w="1080" w:type="dxa"/>
          </w:tcPr>
          <w:p w14:paraId="3FC9CA94"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3B6D64F6"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0.067</w:t>
            </w:r>
          </w:p>
        </w:tc>
        <w:tc>
          <w:tcPr>
            <w:tcW w:w="742" w:type="dxa"/>
            <w:vAlign w:val="center"/>
            <w:hideMark/>
          </w:tcPr>
          <w:p w14:paraId="6EC6F8FF"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-0.156</w:t>
            </w:r>
          </w:p>
        </w:tc>
        <w:tc>
          <w:tcPr>
            <w:tcW w:w="742" w:type="dxa"/>
            <w:vAlign w:val="center"/>
            <w:hideMark/>
          </w:tcPr>
          <w:p w14:paraId="624B415A"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w:t>
            </w:r>
            <w:r>
              <w:rPr>
                <w:rFonts w:ascii="Helvetica Neue" w:eastAsia="Times New Roman" w:hAnsi="Helvetica Neue" w:cs="Times New Roman"/>
                <w:color w:val="000000"/>
                <w:sz w:val="15"/>
                <w:szCs w:val="15"/>
              </w:rPr>
              <w:t>0</w:t>
            </w:r>
          </w:p>
        </w:tc>
        <w:tc>
          <w:tcPr>
            <w:tcW w:w="742" w:type="dxa"/>
            <w:vAlign w:val="center"/>
            <w:hideMark/>
          </w:tcPr>
          <w:p w14:paraId="7C16F721"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0.232</w:t>
            </w:r>
          </w:p>
        </w:tc>
        <w:tc>
          <w:tcPr>
            <w:tcW w:w="749" w:type="dxa"/>
            <w:vAlign w:val="center"/>
            <w:hideMark/>
          </w:tcPr>
          <w:p w14:paraId="18139A3D"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0.193</w:t>
            </w:r>
          </w:p>
        </w:tc>
      </w:tr>
      <w:tr w:rsidR="007E4943" w:rsidRPr="00281DDB" w14:paraId="79EA3019"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5362760A" w14:textId="77777777" w:rsidR="007E4943" w:rsidRPr="00281DDB" w:rsidRDefault="007E4943" w:rsidP="0047700B">
            <w:pPr>
              <w:rPr>
                <w:rFonts w:ascii="Times New Roman" w:eastAsia="Times New Roman" w:hAnsi="Times New Roman" w:cs="Times New Roman"/>
              </w:rPr>
            </w:pPr>
          </w:p>
        </w:tc>
        <w:tc>
          <w:tcPr>
            <w:tcW w:w="1080" w:type="dxa"/>
          </w:tcPr>
          <w:p w14:paraId="035732D5"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4345B6A6"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0.053</w:t>
            </w:r>
          </w:p>
        </w:tc>
        <w:tc>
          <w:tcPr>
            <w:tcW w:w="742" w:type="dxa"/>
            <w:vAlign w:val="center"/>
            <w:hideMark/>
          </w:tcPr>
          <w:p w14:paraId="647CCAA8"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-0.148</w:t>
            </w:r>
          </w:p>
        </w:tc>
        <w:tc>
          <w:tcPr>
            <w:tcW w:w="742" w:type="dxa"/>
            <w:vAlign w:val="center"/>
            <w:hideMark/>
          </w:tcPr>
          <w:p w14:paraId="22776C65"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w:t>
            </w:r>
            <w:r>
              <w:rPr>
                <w:rFonts w:ascii="Helvetica Neue" w:eastAsia="Times New Roman" w:hAnsi="Helvetica Neue" w:cs="Times New Roman"/>
                <w:color w:val="000000"/>
                <w:sz w:val="15"/>
                <w:szCs w:val="15"/>
              </w:rPr>
              <w:t>00</w:t>
            </w:r>
          </w:p>
        </w:tc>
        <w:tc>
          <w:tcPr>
            <w:tcW w:w="742" w:type="dxa"/>
            <w:vAlign w:val="center"/>
            <w:hideMark/>
          </w:tcPr>
          <w:p w14:paraId="5A861E9B"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0.196</w:t>
            </w:r>
          </w:p>
        </w:tc>
        <w:tc>
          <w:tcPr>
            <w:tcW w:w="749" w:type="dxa"/>
            <w:vAlign w:val="center"/>
            <w:hideMark/>
          </w:tcPr>
          <w:p w14:paraId="6650F7D3"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0.24</w:t>
            </w:r>
            <w:r>
              <w:rPr>
                <w:rFonts w:ascii="Helvetica Neue" w:eastAsia="Times New Roman" w:hAnsi="Helvetica Neue" w:cs="Times New Roman"/>
                <w:b/>
                <w:color w:val="000000"/>
                <w:sz w:val="15"/>
                <w:szCs w:val="15"/>
              </w:rPr>
              <w:t>0</w:t>
            </w:r>
          </w:p>
        </w:tc>
      </w:tr>
      <w:tr w:rsidR="007E4943" w:rsidRPr="00281DDB" w14:paraId="6165584C"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2844180F"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575BBD5B"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757C37F4"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0.033</w:t>
            </w:r>
          </w:p>
        </w:tc>
        <w:tc>
          <w:tcPr>
            <w:tcW w:w="742" w:type="dxa"/>
            <w:tcBorders>
              <w:bottom w:val="single" w:sz="4" w:space="0" w:color="auto"/>
            </w:tcBorders>
            <w:vAlign w:val="center"/>
            <w:hideMark/>
          </w:tcPr>
          <w:p w14:paraId="397B7B0F"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-0.133</w:t>
            </w:r>
          </w:p>
        </w:tc>
        <w:tc>
          <w:tcPr>
            <w:tcW w:w="742" w:type="dxa"/>
            <w:tcBorders>
              <w:bottom w:val="single" w:sz="4" w:space="0" w:color="auto"/>
            </w:tcBorders>
            <w:vAlign w:val="center"/>
            <w:hideMark/>
          </w:tcPr>
          <w:p w14:paraId="512CCC2F"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0.132</w:t>
            </w:r>
          </w:p>
        </w:tc>
        <w:tc>
          <w:tcPr>
            <w:tcW w:w="742" w:type="dxa"/>
            <w:tcBorders>
              <w:bottom w:val="single" w:sz="4" w:space="0" w:color="auto"/>
            </w:tcBorders>
            <w:vAlign w:val="center"/>
            <w:hideMark/>
          </w:tcPr>
          <w:p w14:paraId="3EA209D5"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0.142</w:t>
            </w:r>
          </w:p>
        </w:tc>
        <w:tc>
          <w:tcPr>
            <w:tcW w:w="749" w:type="dxa"/>
            <w:tcBorders>
              <w:bottom w:val="single" w:sz="4" w:space="0" w:color="auto"/>
            </w:tcBorders>
            <w:vAlign w:val="center"/>
            <w:hideMark/>
          </w:tcPr>
          <w:p w14:paraId="695FF34A"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0.283</w:t>
            </w:r>
          </w:p>
        </w:tc>
      </w:tr>
      <w:tr w:rsidR="007E4943" w:rsidRPr="00B15CDE" w14:paraId="37786883"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07F950A7" w14:textId="77777777" w:rsidR="007E4943" w:rsidRPr="00281DDB" w:rsidRDefault="007E4943" w:rsidP="0047700B">
            <w:pPr>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Max</w:t>
            </w:r>
            <w:r>
              <w:rPr>
                <w:rFonts w:ascii="Helvetica Neue" w:eastAsia="Times New Roman" w:hAnsi="Helvetica Neue" w:cs="Times New Roman"/>
                <w:b/>
                <w:bCs/>
                <w:color w:val="000000"/>
                <w:sz w:val="15"/>
                <w:szCs w:val="15"/>
              </w:rPr>
              <w:t>imum Temperature of the Warmest Month (BIO5)</w:t>
            </w:r>
          </w:p>
        </w:tc>
        <w:tc>
          <w:tcPr>
            <w:tcW w:w="1080" w:type="dxa"/>
            <w:tcBorders>
              <w:top w:val="single" w:sz="4" w:space="0" w:color="auto"/>
            </w:tcBorders>
          </w:tcPr>
          <w:p w14:paraId="0297BF82"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129A917B"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0.010</w:t>
            </w:r>
          </w:p>
        </w:tc>
        <w:tc>
          <w:tcPr>
            <w:tcW w:w="742" w:type="dxa"/>
            <w:tcBorders>
              <w:top w:val="single" w:sz="4" w:space="0" w:color="auto"/>
            </w:tcBorders>
            <w:vAlign w:val="center"/>
            <w:hideMark/>
          </w:tcPr>
          <w:p w14:paraId="4ECBD874"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0.114</w:t>
            </w:r>
          </w:p>
        </w:tc>
        <w:tc>
          <w:tcPr>
            <w:tcW w:w="742" w:type="dxa"/>
            <w:tcBorders>
              <w:top w:val="single" w:sz="4" w:space="0" w:color="auto"/>
            </w:tcBorders>
            <w:vAlign w:val="center"/>
            <w:hideMark/>
          </w:tcPr>
          <w:p w14:paraId="7D3BB088"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-0.169</w:t>
            </w:r>
          </w:p>
        </w:tc>
        <w:tc>
          <w:tcPr>
            <w:tcW w:w="742" w:type="dxa"/>
            <w:tcBorders>
              <w:top w:val="single" w:sz="4" w:space="0" w:color="auto"/>
            </w:tcBorders>
            <w:vAlign w:val="center"/>
            <w:hideMark/>
          </w:tcPr>
          <w:p w14:paraId="75F03BCD"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0.242</w:t>
            </w:r>
          </w:p>
        </w:tc>
        <w:tc>
          <w:tcPr>
            <w:tcW w:w="749" w:type="dxa"/>
            <w:tcBorders>
              <w:top w:val="single" w:sz="4" w:space="0" w:color="auto"/>
            </w:tcBorders>
            <w:vAlign w:val="center"/>
            <w:hideMark/>
          </w:tcPr>
          <w:p w14:paraId="1C3324FB"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-0.067</w:t>
            </w:r>
          </w:p>
        </w:tc>
      </w:tr>
      <w:tr w:rsidR="007E4943" w:rsidRPr="00B15CDE" w14:paraId="6AF81117"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214E4CB9" w14:textId="77777777" w:rsidR="007E4943" w:rsidRPr="00281DDB" w:rsidRDefault="007E4943" w:rsidP="0047700B">
            <w:pPr>
              <w:rPr>
                <w:rFonts w:ascii="Times New Roman" w:eastAsia="Times New Roman" w:hAnsi="Times New Roman" w:cs="Times New Roman"/>
              </w:rPr>
            </w:pPr>
          </w:p>
        </w:tc>
        <w:tc>
          <w:tcPr>
            <w:tcW w:w="1080" w:type="dxa"/>
          </w:tcPr>
          <w:p w14:paraId="53E21498"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233CFEAF"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0.007</w:t>
            </w:r>
          </w:p>
        </w:tc>
        <w:tc>
          <w:tcPr>
            <w:tcW w:w="742" w:type="dxa"/>
            <w:vAlign w:val="center"/>
            <w:hideMark/>
          </w:tcPr>
          <w:p w14:paraId="760355E3"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0.136</w:t>
            </w:r>
          </w:p>
        </w:tc>
        <w:tc>
          <w:tcPr>
            <w:tcW w:w="742" w:type="dxa"/>
            <w:vAlign w:val="center"/>
            <w:hideMark/>
          </w:tcPr>
          <w:p w14:paraId="7902EF41"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-0.192</w:t>
            </w:r>
          </w:p>
        </w:tc>
        <w:tc>
          <w:tcPr>
            <w:tcW w:w="742" w:type="dxa"/>
            <w:vAlign w:val="center"/>
            <w:hideMark/>
          </w:tcPr>
          <w:p w14:paraId="00A19251"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0.210</w:t>
            </w:r>
          </w:p>
        </w:tc>
        <w:tc>
          <w:tcPr>
            <w:tcW w:w="749" w:type="dxa"/>
            <w:vAlign w:val="center"/>
            <w:hideMark/>
          </w:tcPr>
          <w:p w14:paraId="5176F116"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0.025</w:t>
            </w:r>
          </w:p>
        </w:tc>
      </w:tr>
      <w:tr w:rsidR="007E4943" w:rsidRPr="00B15CDE" w14:paraId="294987EE"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49B4901F" w14:textId="77777777" w:rsidR="007E4943" w:rsidRPr="00281DDB" w:rsidRDefault="007E4943" w:rsidP="0047700B">
            <w:pPr>
              <w:rPr>
                <w:rFonts w:ascii="Times New Roman" w:eastAsia="Times New Roman" w:hAnsi="Times New Roman" w:cs="Times New Roman"/>
              </w:rPr>
            </w:pPr>
          </w:p>
        </w:tc>
        <w:tc>
          <w:tcPr>
            <w:tcW w:w="1080" w:type="dxa"/>
          </w:tcPr>
          <w:p w14:paraId="2F09DD57"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287D118C"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0.010</w:t>
            </w:r>
          </w:p>
        </w:tc>
        <w:tc>
          <w:tcPr>
            <w:tcW w:w="742" w:type="dxa"/>
            <w:vAlign w:val="center"/>
            <w:hideMark/>
          </w:tcPr>
          <w:p w14:paraId="6116F183"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0.148</w:t>
            </w:r>
          </w:p>
        </w:tc>
        <w:tc>
          <w:tcPr>
            <w:tcW w:w="742" w:type="dxa"/>
            <w:vAlign w:val="center"/>
            <w:hideMark/>
          </w:tcPr>
          <w:p w14:paraId="483C1DA2"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-0.201</w:t>
            </w:r>
          </w:p>
        </w:tc>
        <w:tc>
          <w:tcPr>
            <w:tcW w:w="742" w:type="dxa"/>
            <w:vAlign w:val="center"/>
            <w:hideMark/>
          </w:tcPr>
          <w:p w14:paraId="4549B109"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0.176</w:t>
            </w:r>
          </w:p>
        </w:tc>
        <w:tc>
          <w:tcPr>
            <w:tcW w:w="749" w:type="dxa"/>
            <w:vAlign w:val="center"/>
            <w:hideMark/>
          </w:tcPr>
          <w:p w14:paraId="3719704D"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0.065</w:t>
            </w:r>
          </w:p>
        </w:tc>
      </w:tr>
      <w:tr w:rsidR="007E4943" w:rsidRPr="00B15CDE" w14:paraId="7386C566"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04F0815E" w14:textId="77777777" w:rsidR="007E4943" w:rsidRPr="00281DDB" w:rsidRDefault="007E4943" w:rsidP="0047700B">
            <w:pPr>
              <w:rPr>
                <w:rFonts w:ascii="Times New Roman" w:eastAsia="Times New Roman" w:hAnsi="Times New Roman" w:cs="Times New Roman"/>
              </w:rPr>
            </w:pPr>
          </w:p>
        </w:tc>
        <w:tc>
          <w:tcPr>
            <w:tcW w:w="1080" w:type="dxa"/>
          </w:tcPr>
          <w:p w14:paraId="199FA6B4"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1CCAF9AC"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0.011</w:t>
            </w:r>
          </w:p>
        </w:tc>
        <w:tc>
          <w:tcPr>
            <w:tcW w:w="742" w:type="dxa"/>
            <w:vAlign w:val="center"/>
            <w:hideMark/>
          </w:tcPr>
          <w:p w14:paraId="31D8EA64"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0.153</w:t>
            </w:r>
          </w:p>
        </w:tc>
        <w:tc>
          <w:tcPr>
            <w:tcW w:w="742" w:type="dxa"/>
            <w:vAlign w:val="center"/>
            <w:hideMark/>
          </w:tcPr>
          <w:p w14:paraId="69A4CCED"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-0.202</w:t>
            </w:r>
          </w:p>
        </w:tc>
        <w:tc>
          <w:tcPr>
            <w:tcW w:w="742" w:type="dxa"/>
            <w:vAlign w:val="center"/>
            <w:hideMark/>
          </w:tcPr>
          <w:p w14:paraId="72568EB0"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0.147</w:t>
            </w:r>
          </w:p>
        </w:tc>
        <w:tc>
          <w:tcPr>
            <w:tcW w:w="749" w:type="dxa"/>
            <w:vAlign w:val="center"/>
            <w:hideMark/>
          </w:tcPr>
          <w:p w14:paraId="7DACFA08"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0.095</w:t>
            </w:r>
          </w:p>
        </w:tc>
      </w:tr>
      <w:tr w:rsidR="007E4943" w:rsidRPr="00B15CDE" w14:paraId="27287926"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144FBEB0"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52531751"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58B24CCD"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0.007</w:t>
            </w:r>
          </w:p>
        </w:tc>
        <w:tc>
          <w:tcPr>
            <w:tcW w:w="742" w:type="dxa"/>
            <w:tcBorders>
              <w:bottom w:val="single" w:sz="4" w:space="0" w:color="auto"/>
            </w:tcBorders>
            <w:vAlign w:val="center"/>
            <w:hideMark/>
          </w:tcPr>
          <w:p w14:paraId="4B392E29"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0.168</w:t>
            </w:r>
          </w:p>
        </w:tc>
        <w:tc>
          <w:tcPr>
            <w:tcW w:w="742" w:type="dxa"/>
            <w:tcBorders>
              <w:bottom w:val="single" w:sz="4" w:space="0" w:color="auto"/>
            </w:tcBorders>
            <w:vAlign w:val="center"/>
            <w:hideMark/>
          </w:tcPr>
          <w:p w14:paraId="6BACC4FE"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-0.166</w:t>
            </w:r>
          </w:p>
        </w:tc>
        <w:tc>
          <w:tcPr>
            <w:tcW w:w="742" w:type="dxa"/>
            <w:tcBorders>
              <w:bottom w:val="single" w:sz="4" w:space="0" w:color="auto"/>
            </w:tcBorders>
            <w:vAlign w:val="center"/>
            <w:hideMark/>
          </w:tcPr>
          <w:p w14:paraId="5E0E25E7"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-0.004</w:t>
            </w:r>
          </w:p>
        </w:tc>
        <w:tc>
          <w:tcPr>
            <w:tcW w:w="749" w:type="dxa"/>
            <w:tcBorders>
              <w:bottom w:val="single" w:sz="4" w:space="0" w:color="auto"/>
            </w:tcBorders>
            <w:vAlign w:val="center"/>
            <w:hideMark/>
          </w:tcPr>
          <w:p w14:paraId="5FD102D5"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0.256</w:t>
            </w:r>
          </w:p>
        </w:tc>
      </w:tr>
      <w:tr w:rsidR="007E4943" w:rsidRPr="00281DDB" w14:paraId="43D92DBF"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56BC5E07" w14:textId="77777777" w:rsidR="007E4943" w:rsidRPr="00281DDB" w:rsidRDefault="007E4943" w:rsidP="0047700B">
            <w:pPr>
              <w:rPr>
                <w:rFonts w:ascii="Times New Roman" w:eastAsia="Times New Roman" w:hAnsi="Times New Roman" w:cs="Times New Roman"/>
              </w:rPr>
            </w:pPr>
            <w:r>
              <w:rPr>
                <w:rFonts w:ascii="Helvetica Neue" w:eastAsia="Times New Roman" w:hAnsi="Helvetica Neue" w:cs="Times New Roman"/>
                <w:b/>
                <w:bCs/>
                <w:color w:val="000000"/>
                <w:sz w:val="15"/>
                <w:szCs w:val="15"/>
              </w:rPr>
              <w:t>Minimum Temperature of the Coldest Month (BIO6)</w:t>
            </w:r>
          </w:p>
        </w:tc>
        <w:tc>
          <w:tcPr>
            <w:tcW w:w="1080" w:type="dxa"/>
            <w:tcBorders>
              <w:top w:val="single" w:sz="4" w:space="0" w:color="auto"/>
            </w:tcBorders>
          </w:tcPr>
          <w:p w14:paraId="1370075D"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4BD745F0"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0.163</w:t>
            </w:r>
          </w:p>
        </w:tc>
        <w:tc>
          <w:tcPr>
            <w:tcW w:w="742" w:type="dxa"/>
            <w:tcBorders>
              <w:top w:val="single" w:sz="4" w:space="0" w:color="auto"/>
            </w:tcBorders>
            <w:vAlign w:val="center"/>
            <w:hideMark/>
          </w:tcPr>
          <w:p w14:paraId="1CA2E926"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0.074</w:t>
            </w:r>
          </w:p>
        </w:tc>
        <w:tc>
          <w:tcPr>
            <w:tcW w:w="742" w:type="dxa"/>
            <w:tcBorders>
              <w:top w:val="single" w:sz="4" w:space="0" w:color="auto"/>
            </w:tcBorders>
            <w:vAlign w:val="center"/>
            <w:hideMark/>
          </w:tcPr>
          <w:p w14:paraId="30D70BEE"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0.055</w:t>
            </w:r>
          </w:p>
        </w:tc>
        <w:tc>
          <w:tcPr>
            <w:tcW w:w="742" w:type="dxa"/>
            <w:tcBorders>
              <w:top w:val="single" w:sz="4" w:space="0" w:color="auto"/>
            </w:tcBorders>
            <w:vAlign w:val="center"/>
            <w:hideMark/>
          </w:tcPr>
          <w:p w14:paraId="44F17AF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0.161</w:t>
            </w:r>
          </w:p>
        </w:tc>
        <w:tc>
          <w:tcPr>
            <w:tcW w:w="749" w:type="dxa"/>
            <w:tcBorders>
              <w:top w:val="single" w:sz="4" w:space="0" w:color="auto"/>
            </w:tcBorders>
            <w:vAlign w:val="center"/>
            <w:hideMark/>
          </w:tcPr>
          <w:p w14:paraId="7F07E0FF"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-0.078</w:t>
            </w:r>
          </w:p>
        </w:tc>
      </w:tr>
      <w:tr w:rsidR="007E4943" w:rsidRPr="00281DDB" w14:paraId="085597CF"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7DBCD96A" w14:textId="77777777" w:rsidR="007E4943" w:rsidRPr="00281DDB" w:rsidRDefault="007E4943" w:rsidP="0047700B">
            <w:pPr>
              <w:rPr>
                <w:rFonts w:ascii="Times New Roman" w:eastAsia="Times New Roman" w:hAnsi="Times New Roman" w:cs="Times New Roman"/>
              </w:rPr>
            </w:pPr>
          </w:p>
        </w:tc>
        <w:tc>
          <w:tcPr>
            <w:tcW w:w="1080" w:type="dxa"/>
          </w:tcPr>
          <w:p w14:paraId="50EDC054"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4BF82411"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0.173</w:t>
            </w:r>
          </w:p>
        </w:tc>
        <w:tc>
          <w:tcPr>
            <w:tcW w:w="742" w:type="dxa"/>
            <w:vAlign w:val="center"/>
            <w:hideMark/>
          </w:tcPr>
          <w:p w14:paraId="098C79F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0.084</w:t>
            </w:r>
          </w:p>
        </w:tc>
        <w:tc>
          <w:tcPr>
            <w:tcW w:w="742" w:type="dxa"/>
            <w:vAlign w:val="center"/>
            <w:hideMark/>
          </w:tcPr>
          <w:p w14:paraId="6D2EDD40"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0.075</w:t>
            </w:r>
          </w:p>
        </w:tc>
        <w:tc>
          <w:tcPr>
            <w:tcW w:w="742" w:type="dxa"/>
            <w:vAlign w:val="center"/>
            <w:hideMark/>
          </w:tcPr>
          <w:p w14:paraId="39EAE420"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0.123</w:t>
            </w:r>
          </w:p>
        </w:tc>
        <w:tc>
          <w:tcPr>
            <w:tcW w:w="749" w:type="dxa"/>
            <w:vAlign w:val="center"/>
            <w:hideMark/>
          </w:tcPr>
          <w:p w14:paraId="033E6D7B"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0.029</w:t>
            </w:r>
          </w:p>
        </w:tc>
      </w:tr>
      <w:tr w:rsidR="007E4943" w:rsidRPr="00281DDB" w14:paraId="71915A62" w14:textId="77777777" w:rsidTr="0036699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56AD8979" w14:textId="77777777" w:rsidR="007E4943" w:rsidRPr="00281DDB" w:rsidRDefault="007E4943" w:rsidP="0047700B">
            <w:pPr>
              <w:rPr>
                <w:rFonts w:ascii="Times New Roman" w:eastAsia="Times New Roman" w:hAnsi="Times New Roman" w:cs="Times New Roman"/>
              </w:rPr>
            </w:pPr>
          </w:p>
        </w:tc>
        <w:tc>
          <w:tcPr>
            <w:tcW w:w="1080" w:type="dxa"/>
          </w:tcPr>
          <w:p w14:paraId="5A7FDB1F"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76062A59"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0.174</w:t>
            </w:r>
          </w:p>
        </w:tc>
        <w:tc>
          <w:tcPr>
            <w:tcW w:w="742" w:type="dxa"/>
            <w:vAlign w:val="center"/>
            <w:hideMark/>
          </w:tcPr>
          <w:p w14:paraId="65937C5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0.093</w:t>
            </w:r>
          </w:p>
        </w:tc>
        <w:tc>
          <w:tcPr>
            <w:tcW w:w="742" w:type="dxa"/>
            <w:vAlign w:val="center"/>
            <w:hideMark/>
          </w:tcPr>
          <w:p w14:paraId="6616C224"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0.075</w:t>
            </w:r>
          </w:p>
        </w:tc>
        <w:tc>
          <w:tcPr>
            <w:tcW w:w="742" w:type="dxa"/>
            <w:vAlign w:val="center"/>
            <w:hideMark/>
          </w:tcPr>
          <w:p w14:paraId="1222CE6D"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0.106</w:t>
            </w:r>
          </w:p>
        </w:tc>
        <w:tc>
          <w:tcPr>
            <w:tcW w:w="749" w:type="dxa"/>
            <w:vAlign w:val="center"/>
            <w:hideMark/>
          </w:tcPr>
          <w:p w14:paraId="5C55DBED"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0.071</w:t>
            </w:r>
          </w:p>
        </w:tc>
      </w:tr>
      <w:tr w:rsidR="007E4943" w:rsidRPr="00281DDB" w14:paraId="68D33B82"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70454674" w14:textId="77777777" w:rsidR="007E4943" w:rsidRPr="00281DDB" w:rsidRDefault="007E4943" w:rsidP="0047700B">
            <w:pPr>
              <w:rPr>
                <w:rFonts w:ascii="Times New Roman" w:eastAsia="Times New Roman" w:hAnsi="Times New Roman" w:cs="Times New Roman"/>
              </w:rPr>
            </w:pPr>
          </w:p>
        </w:tc>
        <w:tc>
          <w:tcPr>
            <w:tcW w:w="1080" w:type="dxa"/>
          </w:tcPr>
          <w:p w14:paraId="2CACBCDD"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79D63356"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0.170</w:t>
            </w:r>
          </w:p>
        </w:tc>
        <w:tc>
          <w:tcPr>
            <w:tcW w:w="742" w:type="dxa"/>
            <w:vAlign w:val="center"/>
            <w:hideMark/>
          </w:tcPr>
          <w:p w14:paraId="297C6E44"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0.099</w:t>
            </w:r>
          </w:p>
        </w:tc>
        <w:tc>
          <w:tcPr>
            <w:tcW w:w="742" w:type="dxa"/>
            <w:vAlign w:val="center"/>
            <w:hideMark/>
          </w:tcPr>
          <w:p w14:paraId="259F02A4"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0.073</w:t>
            </w:r>
          </w:p>
        </w:tc>
        <w:tc>
          <w:tcPr>
            <w:tcW w:w="742" w:type="dxa"/>
            <w:vAlign w:val="center"/>
            <w:hideMark/>
          </w:tcPr>
          <w:p w14:paraId="6035228C"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0.088</w:t>
            </w:r>
          </w:p>
        </w:tc>
        <w:tc>
          <w:tcPr>
            <w:tcW w:w="749" w:type="dxa"/>
            <w:vAlign w:val="center"/>
            <w:hideMark/>
          </w:tcPr>
          <w:p w14:paraId="717B2DF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0.116</w:t>
            </w:r>
          </w:p>
        </w:tc>
      </w:tr>
      <w:tr w:rsidR="007E4943" w:rsidRPr="004A02AC" w14:paraId="083B9F75"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0A9EDB12"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0B470A26"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3F5D07A8"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0.157</w:t>
            </w:r>
          </w:p>
        </w:tc>
        <w:tc>
          <w:tcPr>
            <w:tcW w:w="742" w:type="dxa"/>
            <w:tcBorders>
              <w:bottom w:val="single" w:sz="4" w:space="0" w:color="auto"/>
            </w:tcBorders>
            <w:vAlign w:val="center"/>
            <w:hideMark/>
          </w:tcPr>
          <w:p w14:paraId="6EFB862E"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0.095</w:t>
            </w:r>
          </w:p>
        </w:tc>
        <w:tc>
          <w:tcPr>
            <w:tcW w:w="742" w:type="dxa"/>
            <w:tcBorders>
              <w:bottom w:val="single" w:sz="4" w:space="0" w:color="auto"/>
            </w:tcBorders>
            <w:vAlign w:val="center"/>
            <w:hideMark/>
          </w:tcPr>
          <w:p w14:paraId="42577DD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0.078</w:t>
            </w:r>
          </w:p>
        </w:tc>
        <w:tc>
          <w:tcPr>
            <w:tcW w:w="742" w:type="dxa"/>
            <w:tcBorders>
              <w:bottom w:val="single" w:sz="4" w:space="0" w:color="auto"/>
            </w:tcBorders>
            <w:vAlign w:val="center"/>
            <w:hideMark/>
          </w:tcPr>
          <w:p w14:paraId="3184312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w:t>
            </w:r>
            <w:r>
              <w:rPr>
                <w:rFonts w:ascii="Helvetica Neue" w:eastAsia="Times New Roman" w:hAnsi="Helvetica Neue" w:cs="Times New Roman"/>
                <w:color w:val="000000"/>
                <w:sz w:val="15"/>
                <w:szCs w:val="15"/>
              </w:rPr>
              <w:t>0</w:t>
            </w:r>
          </w:p>
        </w:tc>
        <w:tc>
          <w:tcPr>
            <w:tcW w:w="749" w:type="dxa"/>
            <w:tcBorders>
              <w:bottom w:val="single" w:sz="4" w:space="0" w:color="auto"/>
            </w:tcBorders>
            <w:vAlign w:val="center"/>
            <w:hideMark/>
          </w:tcPr>
          <w:p w14:paraId="375F2D11"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0.200</w:t>
            </w:r>
          </w:p>
        </w:tc>
      </w:tr>
      <w:tr w:rsidR="007E4943" w:rsidRPr="00281DDB" w14:paraId="69C02C94"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763E8CB4" w14:textId="77777777" w:rsidR="007E4943" w:rsidRPr="00281DDB" w:rsidRDefault="007E4943" w:rsidP="0047700B">
            <w:pPr>
              <w:rPr>
                <w:rFonts w:ascii="Times New Roman" w:eastAsia="Times New Roman" w:hAnsi="Times New Roman" w:cs="Times New Roman"/>
              </w:rPr>
            </w:pPr>
            <w:r>
              <w:rPr>
                <w:rFonts w:ascii="Helvetica Neue" w:eastAsia="Times New Roman" w:hAnsi="Helvetica Neue" w:cs="Times New Roman"/>
                <w:b/>
                <w:bCs/>
                <w:color w:val="000000"/>
                <w:sz w:val="15"/>
                <w:szCs w:val="15"/>
              </w:rPr>
              <w:t>Annual Precipitation (BIO12)</w:t>
            </w:r>
          </w:p>
        </w:tc>
        <w:tc>
          <w:tcPr>
            <w:tcW w:w="1080" w:type="dxa"/>
            <w:tcBorders>
              <w:top w:val="single" w:sz="4" w:space="0" w:color="auto"/>
            </w:tcBorders>
          </w:tcPr>
          <w:p w14:paraId="58A8B97E"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5BE10A63"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0.099</w:t>
            </w:r>
          </w:p>
        </w:tc>
        <w:tc>
          <w:tcPr>
            <w:tcW w:w="742" w:type="dxa"/>
            <w:tcBorders>
              <w:top w:val="single" w:sz="4" w:space="0" w:color="auto"/>
            </w:tcBorders>
            <w:vAlign w:val="center"/>
            <w:hideMark/>
          </w:tcPr>
          <w:p w14:paraId="63585C38"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-0.175</w:t>
            </w:r>
          </w:p>
        </w:tc>
        <w:tc>
          <w:tcPr>
            <w:tcW w:w="742" w:type="dxa"/>
            <w:tcBorders>
              <w:top w:val="single" w:sz="4" w:space="0" w:color="auto"/>
            </w:tcBorders>
            <w:vAlign w:val="center"/>
            <w:hideMark/>
          </w:tcPr>
          <w:p w14:paraId="4FD6AB88"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-0.085</w:t>
            </w:r>
          </w:p>
        </w:tc>
        <w:tc>
          <w:tcPr>
            <w:tcW w:w="742" w:type="dxa"/>
            <w:tcBorders>
              <w:top w:val="single" w:sz="4" w:space="0" w:color="auto"/>
            </w:tcBorders>
            <w:vAlign w:val="center"/>
            <w:hideMark/>
          </w:tcPr>
          <w:p w14:paraId="797F5C6A"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0.154</w:t>
            </w:r>
          </w:p>
        </w:tc>
        <w:tc>
          <w:tcPr>
            <w:tcW w:w="749" w:type="dxa"/>
            <w:tcBorders>
              <w:top w:val="single" w:sz="4" w:space="0" w:color="auto"/>
            </w:tcBorders>
            <w:vAlign w:val="center"/>
            <w:hideMark/>
          </w:tcPr>
          <w:p w14:paraId="260950CF"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-0.176</w:t>
            </w:r>
          </w:p>
        </w:tc>
      </w:tr>
      <w:tr w:rsidR="007E4943" w:rsidRPr="00281DDB" w14:paraId="7120D673"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0C7B24BA" w14:textId="77777777" w:rsidR="007E4943" w:rsidRPr="00281DDB" w:rsidRDefault="007E4943" w:rsidP="0047700B">
            <w:pPr>
              <w:rPr>
                <w:rFonts w:ascii="Times New Roman" w:eastAsia="Times New Roman" w:hAnsi="Times New Roman" w:cs="Times New Roman"/>
              </w:rPr>
            </w:pPr>
          </w:p>
        </w:tc>
        <w:tc>
          <w:tcPr>
            <w:tcW w:w="1080" w:type="dxa"/>
          </w:tcPr>
          <w:p w14:paraId="6B3CA9D1"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114BA440"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0.116</w:t>
            </w:r>
          </w:p>
        </w:tc>
        <w:tc>
          <w:tcPr>
            <w:tcW w:w="742" w:type="dxa"/>
            <w:vAlign w:val="center"/>
            <w:hideMark/>
          </w:tcPr>
          <w:p w14:paraId="1DE8DF54" w14:textId="77777777" w:rsidR="007E4943" w:rsidRPr="002D238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2D2382">
              <w:rPr>
                <w:rFonts w:ascii="Helvetica Neue" w:eastAsia="Times New Roman" w:hAnsi="Helvetica Neue" w:cs="Times New Roman"/>
                <w:b/>
                <w:color w:val="000000"/>
                <w:sz w:val="15"/>
                <w:szCs w:val="15"/>
              </w:rPr>
              <w:t>-0.205</w:t>
            </w:r>
          </w:p>
        </w:tc>
        <w:tc>
          <w:tcPr>
            <w:tcW w:w="742" w:type="dxa"/>
            <w:vAlign w:val="center"/>
            <w:hideMark/>
          </w:tcPr>
          <w:p w14:paraId="09CC5636"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-0.096</w:t>
            </w:r>
          </w:p>
        </w:tc>
        <w:tc>
          <w:tcPr>
            <w:tcW w:w="742" w:type="dxa"/>
            <w:vAlign w:val="center"/>
            <w:hideMark/>
          </w:tcPr>
          <w:p w14:paraId="7F140E09"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0.062</w:t>
            </w:r>
          </w:p>
        </w:tc>
        <w:tc>
          <w:tcPr>
            <w:tcW w:w="749" w:type="dxa"/>
            <w:vAlign w:val="center"/>
            <w:hideMark/>
          </w:tcPr>
          <w:p w14:paraId="3F6B66DB"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-0.021</w:t>
            </w:r>
          </w:p>
        </w:tc>
      </w:tr>
      <w:tr w:rsidR="007E4943" w:rsidRPr="00281DDB" w14:paraId="3E9D7784"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13CFE9A6" w14:textId="77777777" w:rsidR="007E4943" w:rsidRPr="00281DDB" w:rsidRDefault="007E4943" w:rsidP="0047700B">
            <w:pPr>
              <w:rPr>
                <w:rFonts w:ascii="Times New Roman" w:eastAsia="Times New Roman" w:hAnsi="Times New Roman" w:cs="Times New Roman"/>
              </w:rPr>
            </w:pPr>
          </w:p>
        </w:tc>
        <w:tc>
          <w:tcPr>
            <w:tcW w:w="1080" w:type="dxa"/>
          </w:tcPr>
          <w:p w14:paraId="2A434020"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70FFD5A7"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0.119</w:t>
            </w:r>
          </w:p>
        </w:tc>
        <w:tc>
          <w:tcPr>
            <w:tcW w:w="742" w:type="dxa"/>
            <w:vAlign w:val="center"/>
            <w:hideMark/>
          </w:tcPr>
          <w:p w14:paraId="21B45331" w14:textId="77777777" w:rsidR="007E4943" w:rsidRPr="002D238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2D2382">
              <w:rPr>
                <w:rFonts w:ascii="Helvetica Neue" w:eastAsia="Times New Roman" w:hAnsi="Helvetica Neue" w:cs="Times New Roman"/>
                <w:b/>
                <w:color w:val="000000"/>
                <w:sz w:val="15"/>
                <w:szCs w:val="15"/>
              </w:rPr>
              <w:t>-0.204</w:t>
            </w:r>
          </w:p>
        </w:tc>
        <w:tc>
          <w:tcPr>
            <w:tcW w:w="742" w:type="dxa"/>
            <w:vAlign w:val="center"/>
            <w:hideMark/>
          </w:tcPr>
          <w:p w14:paraId="1DE84B74"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w:t>
            </w:r>
            <w:r>
              <w:rPr>
                <w:rFonts w:ascii="Helvetica Neue" w:eastAsia="Times New Roman" w:hAnsi="Helvetica Neue" w:cs="Times New Roman"/>
                <w:color w:val="000000"/>
                <w:sz w:val="15"/>
                <w:szCs w:val="15"/>
              </w:rPr>
              <w:t>0</w:t>
            </w:r>
          </w:p>
        </w:tc>
        <w:tc>
          <w:tcPr>
            <w:tcW w:w="742" w:type="dxa"/>
            <w:vAlign w:val="center"/>
            <w:hideMark/>
          </w:tcPr>
          <w:p w14:paraId="73A3740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0.026</w:t>
            </w:r>
          </w:p>
        </w:tc>
        <w:tc>
          <w:tcPr>
            <w:tcW w:w="749" w:type="dxa"/>
            <w:vAlign w:val="center"/>
            <w:hideMark/>
          </w:tcPr>
          <w:p w14:paraId="60A66CE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0.043</w:t>
            </w:r>
          </w:p>
        </w:tc>
      </w:tr>
      <w:tr w:rsidR="007E4943" w:rsidRPr="00281DDB" w14:paraId="65412BE2"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39FEDF31" w14:textId="77777777" w:rsidR="007E4943" w:rsidRPr="00281DDB" w:rsidRDefault="007E4943" w:rsidP="0047700B">
            <w:pPr>
              <w:rPr>
                <w:rFonts w:ascii="Times New Roman" w:eastAsia="Times New Roman" w:hAnsi="Times New Roman" w:cs="Times New Roman"/>
              </w:rPr>
            </w:pPr>
          </w:p>
        </w:tc>
        <w:tc>
          <w:tcPr>
            <w:tcW w:w="1080" w:type="dxa"/>
          </w:tcPr>
          <w:p w14:paraId="01C52549"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033403C4"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0.116</w:t>
            </w:r>
          </w:p>
        </w:tc>
        <w:tc>
          <w:tcPr>
            <w:tcW w:w="742" w:type="dxa"/>
            <w:vAlign w:val="center"/>
            <w:hideMark/>
          </w:tcPr>
          <w:p w14:paraId="7D812A0D" w14:textId="77777777" w:rsidR="007E4943" w:rsidRPr="002D238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2D2382">
              <w:rPr>
                <w:rFonts w:ascii="Helvetica Neue" w:eastAsia="Times New Roman" w:hAnsi="Helvetica Neue" w:cs="Times New Roman"/>
                <w:b/>
                <w:color w:val="000000"/>
                <w:sz w:val="15"/>
                <w:szCs w:val="15"/>
              </w:rPr>
              <w:t>-0.191</w:t>
            </w:r>
          </w:p>
        </w:tc>
        <w:tc>
          <w:tcPr>
            <w:tcW w:w="742" w:type="dxa"/>
            <w:vAlign w:val="center"/>
            <w:hideMark/>
          </w:tcPr>
          <w:p w14:paraId="5F37403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-0.119</w:t>
            </w:r>
          </w:p>
        </w:tc>
        <w:tc>
          <w:tcPr>
            <w:tcW w:w="742" w:type="dxa"/>
            <w:vAlign w:val="center"/>
            <w:hideMark/>
          </w:tcPr>
          <w:p w14:paraId="65A81862"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-0.021</w:t>
            </w:r>
          </w:p>
        </w:tc>
        <w:tc>
          <w:tcPr>
            <w:tcW w:w="749" w:type="dxa"/>
            <w:vAlign w:val="center"/>
            <w:hideMark/>
          </w:tcPr>
          <w:p w14:paraId="7CBC5897"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0.117</w:t>
            </w:r>
          </w:p>
        </w:tc>
      </w:tr>
      <w:tr w:rsidR="007E4943" w:rsidRPr="00281DDB" w14:paraId="03EB6FAE"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103D7956"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216491DD"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2A3C98EA"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0.093</w:t>
            </w:r>
          </w:p>
        </w:tc>
        <w:tc>
          <w:tcPr>
            <w:tcW w:w="742" w:type="dxa"/>
            <w:tcBorders>
              <w:bottom w:val="single" w:sz="4" w:space="0" w:color="auto"/>
            </w:tcBorders>
            <w:vAlign w:val="center"/>
            <w:hideMark/>
          </w:tcPr>
          <w:p w14:paraId="71C30360"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-0.145</w:t>
            </w:r>
          </w:p>
        </w:tc>
        <w:tc>
          <w:tcPr>
            <w:tcW w:w="742" w:type="dxa"/>
            <w:tcBorders>
              <w:bottom w:val="single" w:sz="4" w:space="0" w:color="auto"/>
            </w:tcBorders>
            <w:vAlign w:val="center"/>
            <w:hideMark/>
          </w:tcPr>
          <w:p w14:paraId="616566D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-0.122</w:t>
            </w:r>
          </w:p>
        </w:tc>
        <w:tc>
          <w:tcPr>
            <w:tcW w:w="742" w:type="dxa"/>
            <w:tcBorders>
              <w:bottom w:val="single" w:sz="4" w:space="0" w:color="auto"/>
            </w:tcBorders>
            <w:vAlign w:val="center"/>
            <w:hideMark/>
          </w:tcPr>
          <w:p w14:paraId="0A266454"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w:t>
            </w:r>
            <w:r>
              <w:rPr>
                <w:rFonts w:ascii="Helvetica Neue" w:eastAsia="Times New Roman" w:hAnsi="Helvetica Neue" w:cs="Times New Roman"/>
                <w:color w:val="000000"/>
                <w:sz w:val="15"/>
                <w:szCs w:val="15"/>
              </w:rPr>
              <w:t>00</w:t>
            </w:r>
          </w:p>
        </w:tc>
        <w:tc>
          <w:tcPr>
            <w:tcW w:w="749" w:type="dxa"/>
            <w:tcBorders>
              <w:bottom w:val="single" w:sz="4" w:space="0" w:color="auto"/>
            </w:tcBorders>
            <w:vAlign w:val="center"/>
            <w:hideMark/>
          </w:tcPr>
          <w:p w14:paraId="7DE39C6A"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0.256</w:t>
            </w:r>
          </w:p>
        </w:tc>
      </w:tr>
      <w:tr w:rsidR="007E4943" w:rsidRPr="00281DDB" w14:paraId="0B34967D"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1A585099" w14:textId="77777777" w:rsidR="007E4943" w:rsidRPr="00281DDB" w:rsidRDefault="007E4943" w:rsidP="0047700B">
            <w:pPr>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Precip</w:t>
            </w:r>
            <w:r>
              <w:rPr>
                <w:rFonts w:ascii="Helvetica Neue" w:eastAsia="Times New Roman" w:hAnsi="Helvetica Neue" w:cs="Times New Roman"/>
                <w:b/>
                <w:bCs/>
                <w:color w:val="000000"/>
                <w:sz w:val="15"/>
                <w:szCs w:val="15"/>
              </w:rPr>
              <w:t>itation of the Wettest Quarter (BIO16)</w:t>
            </w:r>
          </w:p>
        </w:tc>
        <w:tc>
          <w:tcPr>
            <w:tcW w:w="1080" w:type="dxa"/>
            <w:tcBorders>
              <w:top w:val="single" w:sz="4" w:space="0" w:color="auto"/>
            </w:tcBorders>
          </w:tcPr>
          <w:p w14:paraId="4918B614"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540DF575"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0.081</w:t>
            </w:r>
          </w:p>
        </w:tc>
        <w:tc>
          <w:tcPr>
            <w:tcW w:w="742" w:type="dxa"/>
            <w:tcBorders>
              <w:top w:val="single" w:sz="4" w:space="0" w:color="auto"/>
            </w:tcBorders>
            <w:vAlign w:val="center"/>
            <w:hideMark/>
          </w:tcPr>
          <w:p w14:paraId="368E5B54"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-0.034</w:t>
            </w:r>
          </w:p>
        </w:tc>
        <w:tc>
          <w:tcPr>
            <w:tcW w:w="742" w:type="dxa"/>
            <w:tcBorders>
              <w:top w:val="single" w:sz="4" w:space="0" w:color="auto"/>
            </w:tcBorders>
            <w:vAlign w:val="center"/>
            <w:hideMark/>
          </w:tcPr>
          <w:p w14:paraId="0E52667B"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-0.221</w:t>
            </w:r>
          </w:p>
        </w:tc>
        <w:tc>
          <w:tcPr>
            <w:tcW w:w="742" w:type="dxa"/>
            <w:tcBorders>
              <w:top w:val="single" w:sz="4" w:space="0" w:color="auto"/>
            </w:tcBorders>
            <w:vAlign w:val="center"/>
            <w:hideMark/>
          </w:tcPr>
          <w:p w14:paraId="0A3242A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w:t>
            </w:r>
            <w:r>
              <w:rPr>
                <w:rFonts w:ascii="Helvetica Neue" w:eastAsia="Times New Roman" w:hAnsi="Helvetica Neue" w:cs="Times New Roman"/>
                <w:color w:val="000000"/>
                <w:sz w:val="15"/>
                <w:szCs w:val="15"/>
              </w:rPr>
              <w:t>0</w:t>
            </w:r>
          </w:p>
        </w:tc>
        <w:tc>
          <w:tcPr>
            <w:tcW w:w="749" w:type="dxa"/>
            <w:tcBorders>
              <w:top w:val="single" w:sz="4" w:space="0" w:color="auto"/>
            </w:tcBorders>
            <w:vAlign w:val="center"/>
            <w:hideMark/>
          </w:tcPr>
          <w:p w14:paraId="4534669F"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-0.250</w:t>
            </w:r>
          </w:p>
        </w:tc>
      </w:tr>
      <w:tr w:rsidR="007E4943" w:rsidRPr="00281DDB" w14:paraId="2B7D2D96"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7B7DEB4F" w14:textId="77777777" w:rsidR="007E4943" w:rsidRPr="00281DDB" w:rsidRDefault="007E4943" w:rsidP="0047700B">
            <w:pPr>
              <w:rPr>
                <w:rFonts w:ascii="Times New Roman" w:eastAsia="Times New Roman" w:hAnsi="Times New Roman" w:cs="Times New Roman"/>
              </w:rPr>
            </w:pPr>
          </w:p>
        </w:tc>
        <w:tc>
          <w:tcPr>
            <w:tcW w:w="1080" w:type="dxa"/>
          </w:tcPr>
          <w:p w14:paraId="28B934DB"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642D7279"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0.064</w:t>
            </w:r>
          </w:p>
        </w:tc>
        <w:tc>
          <w:tcPr>
            <w:tcW w:w="742" w:type="dxa"/>
            <w:vAlign w:val="center"/>
            <w:hideMark/>
          </w:tcPr>
          <w:p w14:paraId="3E8D7FA6"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-0.018</w:t>
            </w:r>
          </w:p>
        </w:tc>
        <w:tc>
          <w:tcPr>
            <w:tcW w:w="742" w:type="dxa"/>
            <w:vAlign w:val="center"/>
            <w:hideMark/>
          </w:tcPr>
          <w:p w14:paraId="5566C82A"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-0.219</w:t>
            </w:r>
          </w:p>
        </w:tc>
        <w:tc>
          <w:tcPr>
            <w:tcW w:w="742" w:type="dxa"/>
            <w:vAlign w:val="center"/>
            <w:hideMark/>
          </w:tcPr>
          <w:p w14:paraId="6319CA53"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-0.190</w:t>
            </w:r>
          </w:p>
        </w:tc>
        <w:tc>
          <w:tcPr>
            <w:tcW w:w="749" w:type="dxa"/>
            <w:vAlign w:val="center"/>
            <w:hideMark/>
          </w:tcPr>
          <w:p w14:paraId="6F73AE89"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-0.172</w:t>
            </w:r>
          </w:p>
        </w:tc>
      </w:tr>
      <w:tr w:rsidR="007E4943" w:rsidRPr="00281DDB" w14:paraId="115795E1"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7C4AAE74" w14:textId="77777777" w:rsidR="007E4943" w:rsidRPr="00281DDB" w:rsidRDefault="007E4943" w:rsidP="0047700B">
            <w:pPr>
              <w:rPr>
                <w:rFonts w:ascii="Times New Roman" w:eastAsia="Times New Roman" w:hAnsi="Times New Roman" w:cs="Times New Roman"/>
              </w:rPr>
            </w:pPr>
          </w:p>
        </w:tc>
        <w:tc>
          <w:tcPr>
            <w:tcW w:w="1080" w:type="dxa"/>
          </w:tcPr>
          <w:p w14:paraId="5813859C"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7FF99A0B"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0.049</w:t>
            </w:r>
          </w:p>
        </w:tc>
        <w:tc>
          <w:tcPr>
            <w:tcW w:w="742" w:type="dxa"/>
            <w:vAlign w:val="center"/>
            <w:hideMark/>
          </w:tcPr>
          <w:p w14:paraId="2597992D"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-0.015</w:t>
            </w:r>
          </w:p>
        </w:tc>
        <w:tc>
          <w:tcPr>
            <w:tcW w:w="742" w:type="dxa"/>
            <w:vAlign w:val="center"/>
            <w:hideMark/>
          </w:tcPr>
          <w:p w14:paraId="43DC0C85"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-0.212</w:t>
            </w:r>
          </w:p>
        </w:tc>
        <w:tc>
          <w:tcPr>
            <w:tcW w:w="742" w:type="dxa"/>
            <w:vAlign w:val="center"/>
            <w:hideMark/>
          </w:tcPr>
          <w:p w14:paraId="6BD9147E"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-0.240</w:t>
            </w:r>
          </w:p>
        </w:tc>
        <w:tc>
          <w:tcPr>
            <w:tcW w:w="749" w:type="dxa"/>
            <w:vAlign w:val="center"/>
            <w:hideMark/>
          </w:tcPr>
          <w:p w14:paraId="01F41F3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-0.117</w:t>
            </w:r>
          </w:p>
        </w:tc>
      </w:tr>
      <w:tr w:rsidR="007E4943" w:rsidRPr="00281DDB" w14:paraId="4F067EC2" w14:textId="77777777" w:rsidTr="00366998">
        <w:trPr>
          <w:trHeight w:val="180"/>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681D9820" w14:textId="77777777" w:rsidR="007E4943" w:rsidRPr="00281DDB" w:rsidRDefault="007E4943" w:rsidP="0047700B">
            <w:pPr>
              <w:rPr>
                <w:rFonts w:ascii="Times New Roman" w:eastAsia="Times New Roman" w:hAnsi="Times New Roman" w:cs="Times New Roman"/>
              </w:rPr>
            </w:pPr>
          </w:p>
        </w:tc>
        <w:tc>
          <w:tcPr>
            <w:tcW w:w="1080" w:type="dxa"/>
          </w:tcPr>
          <w:p w14:paraId="5261F717"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135103AD"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0.032</w:t>
            </w:r>
          </w:p>
        </w:tc>
        <w:tc>
          <w:tcPr>
            <w:tcW w:w="742" w:type="dxa"/>
            <w:vAlign w:val="center"/>
            <w:hideMark/>
          </w:tcPr>
          <w:p w14:paraId="2606C0EB"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-0.011</w:t>
            </w:r>
          </w:p>
        </w:tc>
        <w:tc>
          <w:tcPr>
            <w:tcW w:w="742" w:type="dxa"/>
            <w:vAlign w:val="center"/>
            <w:hideMark/>
          </w:tcPr>
          <w:p w14:paraId="6C23AC45"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-0.187</w:t>
            </w:r>
          </w:p>
        </w:tc>
        <w:tc>
          <w:tcPr>
            <w:tcW w:w="742" w:type="dxa"/>
            <w:vAlign w:val="center"/>
            <w:hideMark/>
          </w:tcPr>
          <w:p w14:paraId="2F94B60C"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-0.273</w:t>
            </w:r>
          </w:p>
        </w:tc>
        <w:tc>
          <w:tcPr>
            <w:tcW w:w="749" w:type="dxa"/>
            <w:vAlign w:val="center"/>
            <w:hideMark/>
          </w:tcPr>
          <w:p w14:paraId="7718C23F"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-0.057</w:t>
            </w:r>
          </w:p>
        </w:tc>
      </w:tr>
      <w:tr w:rsidR="007E4943" w:rsidRPr="00281DDB" w14:paraId="55E9A5E1"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4739C353"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0E0721BE"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42A640A7"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-0.011</w:t>
            </w:r>
          </w:p>
        </w:tc>
        <w:tc>
          <w:tcPr>
            <w:tcW w:w="742" w:type="dxa"/>
            <w:tcBorders>
              <w:bottom w:val="single" w:sz="4" w:space="0" w:color="auto"/>
            </w:tcBorders>
            <w:vAlign w:val="center"/>
            <w:hideMark/>
          </w:tcPr>
          <w:p w14:paraId="7F0B1D35"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0.004</w:t>
            </w:r>
          </w:p>
        </w:tc>
        <w:tc>
          <w:tcPr>
            <w:tcW w:w="742" w:type="dxa"/>
            <w:tcBorders>
              <w:bottom w:val="single" w:sz="4" w:space="0" w:color="auto"/>
            </w:tcBorders>
            <w:vAlign w:val="center"/>
            <w:hideMark/>
          </w:tcPr>
          <w:p w14:paraId="686C7296"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-0.114</w:t>
            </w:r>
          </w:p>
        </w:tc>
        <w:tc>
          <w:tcPr>
            <w:tcW w:w="742" w:type="dxa"/>
            <w:tcBorders>
              <w:bottom w:val="single" w:sz="4" w:space="0" w:color="auto"/>
            </w:tcBorders>
            <w:vAlign w:val="center"/>
            <w:hideMark/>
          </w:tcPr>
          <w:p w14:paraId="2374D9E8"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-0.306</w:t>
            </w:r>
          </w:p>
        </w:tc>
        <w:tc>
          <w:tcPr>
            <w:tcW w:w="749" w:type="dxa"/>
            <w:tcBorders>
              <w:bottom w:val="single" w:sz="4" w:space="0" w:color="auto"/>
            </w:tcBorders>
            <w:vAlign w:val="center"/>
            <w:hideMark/>
          </w:tcPr>
          <w:p w14:paraId="54D864F5"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0.075</w:t>
            </w:r>
          </w:p>
        </w:tc>
      </w:tr>
      <w:tr w:rsidR="007E4943" w:rsidRPr="00281DDB" w14:paraId="340086F0"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7A280D2C" w14:textId="77777777" w:rsidR="007E4943" w:rsidRPr="00281DDB" w:rsidRDefault="007E4943" w:rsidP="0047700B">
            <w:pPr>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Precip</w:t>
            </w:r>
            <w:r>
              <w:rPr>
                <w:rFonts w:ascii="Helvetica Neue" w:eastAsia="Times New Roman" w:hAnsi="Helvetica Neue" w:cs="Times New Roman"/>
                <w:b/>
                <w:bCs/>
                <w:color w:val="000000"/>
                <w:sz w:val="15"/>
                <w:szCs w:val="15"/>
              </w:rPr>
              <w:t>itation of the Driest Quarter (BIO17)</w:t>
            </w:r>
          </w:p>
        </w:tc>
        <w:tc>
          <w:tcPr>
            <w:tcW w:w="1080" w:type="dxa"/>
            <w:tcBorders>
              <w:top w:val="single" w:sz="4" w:space="0" w:color="auto"/>
            </w:tcBorders>
          </w:tcPr>
          <w:p w14:paraId="6D8E3C34"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04A89466"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0.145</w:t>
            </w:r>
          </w:p>
        </w:tc>
        <w:tc>
          <w:tcPr>
            <w:tcW w:w="742" w:type="dxa"/>
            <w:tcBorders>
              <w:top w:val="single" w:sz="4" w:space="0" w:color="auto"/>
            </w:tcBorders>
            <w:vAlign w:val="center"/>
            <w:hideMark/>
          </w:tcPr>
          <w:p w14:paraId="5251CA1F"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0.095</w:t>
            </w:r>
          </w:p>
        </w:tc>
        <w:tc>
          <w:tcPr>
            <w:tcW w:w="742" w:type="dxa"/>
            <w:tcBorders>
              <w:top w:val="single" w:sz="4" w:space="0" w:color="auto"/>
            </w:tcBorders>
            <w:vAlign w:val="center"/>
            <w:hideMark/>
          </w:tcPr>
          <w:p w14:paraId="26C3E287"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0.096</w:t>
            </w:r>
          </w:p>
        </w:tc>
        <w:tc>
          <w:tcPr>
            <w:tcW w:w="742" w:type="dxa"/>
            <w:tcBorders>
              <w:top w:val="single" w:sz="4" w:space="0" w:color="auto"/>
            </w:tcBorders>
            <w:vAlign w:val="center"/>
            <w:hideMark/>
          </w:tcPr>
          <w:p w14:paraId="43D611A9"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w:t>
            </w:r>
            <w:r>
              <w:rPr>
                <w:rFonts w:ascii="Helvetica Neue" w:eastAsia="Times New Roman" w:hAnsi="Helvetica Neue" w:cs="Times New Roman"/>
                <w:color w:val="000000"/>
                <w:sz w:val="15"/>
                <w:szCs w:val="15"/>
              </w:rPr>
              <w:t>00</w:t>
            </w:r>
          </w:p>
        </w:tc>
        <w:tc>
          <w:tcPr>
            <w:tcW w:w="749" w:type="dxa"/>
            <w:tcBorders>
              <w:top w:val="single" w:sz="4" w:space="0" w:color="auto"/>
            </w:tcBorders>
            <w:vAlign w:val="center"/>
            <w:hideMark/>
          </w:tcPr>
          <w:p w14:paraId="06705837"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-0.201</w:t>
            </w:r>
          </w:p>
        </w:tc>
      </w:tr>
      <w:tr w:rsidR="007E4943" w:rsidRPr="00281DDB" w14:paraId="19203E76"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1345694D" w14:textId="77777777" w:rsidR="007E4943" w:rsidRPr="00281DDB" w:rsidRDefault="007E4943" w:rsidP="0047700B">
            <w:pPr>
              <w:rPr>
                <w:rFonts w:ascii="Times New Roman" w:eastAsia="Times New Roman" w:hAnsi="Times New Roman" w:cs="Times New Roman"/>
              </w:rPr>
            </w:pPr>
          </w:p>
        </w:tc>
        <w:tc>
          <w:tcPr>
            <w:tcW w:w="1080" w:type="dxa"/>
          </w:tcPr>
          <w:p w14:paraId="68E566B8"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43A28014"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0.158</w:t>
            </w:r>
          </w:p>
        </w:tc>
        <w:tc>
          <w:tcPr>
            <w:tcW w:w="742" w:type="dxa"/>
            <w:vAlign w:val="center"/>
            <w:hideMark/>
          </w:tcPr>
          <w:p w14:paraId="4C1853EF"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0.131</w:t>
            </w:r>
          </w:p>
        </w:tc>
        <w:tc>
          <w:tcPr>
            <w:tcW w:w="742" w:type="dxa"/>
            <w:vAlign w:val="center"/>
            <w:hideMark/>
          </w:tcPr>
          <w:p w14:paraId="5C58DB67"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0.118</w:t>
            </w:r>
          </w:p>
        </w:tc>
        <w:tc>
          <w:tcPr>
            <w:tcW w:w="742" w:type="dxa"/>
            <w:vAlign w:val="center"/>
            <w:hideMark/>
          </w:tcPr>
          <w:p w14:paraId="57E5E79E"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0.013</w:t>
            </w:r>
          </w:p>
        </w:tc>
        <w:tc>
          <w:tcPr>
            <w:tcW w:w="749" w:type="dxa"/>
            <w:vAlign w:val="center"/>
            <w:hideMark/>
          </w:tcPr>
          <w:p w14:paraId="29F37323"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-0.103</w:t>
            </w:r>
          </w:p>
        </w:tc>
      </w:tr>
      <w:tr w:rsidR="007E4943" w:rsidRPr="00281DDB" w14:paraId="266C7183"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0508E14E" w14:textId="77777777" w:rsidR="007E4943" w:rsidRPr="00281DDB" w:rsidRDefault="007E4943" w:rsidP="0047700B">
            <w:pPr>
              <w:rPr>
                <w:rFonts w:ascii="Times New Roman" w:eastAsia="Times New Roman" w:hAnsi="Times New Roman" w:cs="Times New Roman"/>
              </w:rPr>
            </w:pPr>
          </w:p>
        </w:tc>
        <w:tc>
          <w:tcPr>
            <w:tcW w:w="1080" w:type="dxa"/>
          </w:tcPr>
          <w:p w14:paraId="40B815CC"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7129103E"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0.156</w:t>
            </w:r>
          </w:p>
        </w:tc>
        <w:tc>
          <w:tcPr>
            <w:tcW w:w="742" w:type="dxa"/>
            <w:vAlign w:val="center"/>
            <w:hideMark/>
          </w:tcPr>
          <w:p w14:paraId="4F61124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0.151</w:t>
            </w:r>
          </w:p>
        </w:tc>
        <w:tc>
          <w:tcPr>
            <w:tcW w:w="742" w:type="dxa"/>
            <w:vAlign w:val="center"/>
            <w:hideMark/>
          </w:tcPr>
          <w:p w14:paraId="5A065201"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0.111</w:t>
            </w:r>
          </w:p>
        </w:tc>
        <w:tc>
          <w:tcPr>
            <w:tcW w:w="742" w:type="dxa"/>
            <w:vAlign w:val="center"/>
            <w:hideMark/>
          </w:tcPr>
          <w:p w14:paraId="3F84DD0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w:t>
            </w:r>
            <w:r>
              <w:rPr>
                <w:rFonts w:ascii="Helvetica Neue" w:eastAsia="Times New Roman" w:hAnsi="Helvetica Neue" w:cs="Times New Roman"/>
                <w:color w:val="000000"/>
                <w:sz w:val="15"/>
                <w:szCs w:val="15"/>
              </w:rPr>
              <w:t>0</w:t>
            </w:r>
          </w:p>
        </w:tc>
        <w:tc>
          <w:tcPr>
            <w:tcW w:w="749" w:type="dxa"/>
            <w:vAlign w:val="center"/>
            <w:hideMark/>
          </w:tcPr>
          <w:p w14:paraId="671F7E1A"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-0.049</w:t>
            </w:r>
          </w:p>
        </w:tc>
      </w:tr>
      <w:tr w:rsidR="007E4943" w:rsidRPr="00281DDB" w14:paraId="04AF9D3B"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294B78C5" w14:textId="77777777" w:rsidR="007E4943" w:rsidRPr="00281DDB" w:rsidRDefault="007E4943" w:rsidP="0047700B">
            <w:pPr>
              <w:rPr>
                <w:rFonts w:ascii="Times New Roman" w:eastAsia="Times New Roman" w:hAnsi="Times New Roman" w:cs="Times New Roman"/>
              </w:rPr>
            </w:pPr>
          </w:p>
        </w:tc>
        <w:tc>
          <w:tcPr>
            <w:tcW w:w="1080" w:type="dxa"/>
          </w:tcPr>
          <w:p w14:paraId="4F64F0A9"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6E716E17"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0.148</w:t>
            </w:r>
          </w:p>
        </w:tc>
        <w:tc>
          <w:tcPr>
            <w:tcW w:w="742" w:type="dxa"/>
            <w:vAlign w:val="center"/>
            <w:hideMark/>
          </w:tcPr>
          <w:p w14:paraId="10995B60"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0.161</w:t>
            </w:r>
          </w:p>
        </w:tc>
        <w:tc>
          <w:tcPr>
            <w:tcW w:w="742" w:type="dxa"/>
            <w:vAlign w:val="center"/>
            <w:hideMark/>
          </w:tcPr>
          <w:p w14:paraId="66531E75"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0.098</w:t>
            </w:r>
          </w:p>
        </w:tc>
        <w:tc>
          <w:tcPr>
            <w:tcW w:w="742" w:type="dxa"/>
            <w:vAlign w:val="center"/>
            <w:hideMark/>
          </w:tcPr>
          <w:p w14:paraId="1DC44B44"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-0.056</w:t>
            </w:r>
          </w:p>
        </w:tc>
        <w:tc>
          <w:tcPr>
            <w:tcW w:w="749" w:type="dxa"/>
            <w:vAlign w:val="center"/>
            <w:hideMark/>
          </w:tcPr>
          <w:p w14:paraId="0E88449A"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0.005</w:t>
            </w:r>
          </w:p>
        </w:tc>
      </w:tr>
      <w:tr w:rsidR="007E4943" w:rsidRPr="00281DDB" w14:paraId="45909E80"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602F95EE"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1C97BFD4"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04A6DEDE"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0.109</w:t>
            </w:r>
          </w:p>
        </w:tc>
        <w:tc>
          <w:tcPr>
            <w:tcW w:w="742" w:type="dxa"/>
            <w:tcBorders>
              <w:bottom w:val="single" w:sz="4" w:space="0" w:color="auto"/>
            </w:tcBorders>
            <w:vAlign w:val="center"/>
            <w:hideMark/>
          </w:tcPr>
          <w:p w14:paraId="10C09CA1"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0.161</w:t>
            </w:r>
          </w:p>
        </w:tc>
        <w:tc>
          <w:tcPr>
            <w:tcW w:w="742" w:type="dxa"/>
            <w:tcBorders>
              <w:bottom w:val="single" w:sz="4" w:space="0" w:color="auto"/>
            </w:tcBorders>
            <w:vAlign w:val="center"/>
            <w:hideMark/>
          </w:tcPr>
          <w:p w14:paraId="484585E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0.106</w:t>
            </w:r>
          </w:p>
        </w:tc>
        <w:tc>
          <w:tcPr>
            <w:tcW w:w="742" w:type="dxa"/>
            <w:tcBorders>
              <w:bottom w:val="single" w:sz="4" w:space="0" w:color="auto"/>
            </w:tcBorders>
            <w:vAlign w:val="center"/>
            <w:hideMark/>
          </w:tcPr>
          <w:p w14:paraId="2E2E0E30"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-0.119</w:t>
            </w:r>
          </w:p>
        </w:tc>
        <w:tc>
          <w:tcPr>
            <w:tcW w:w="749" w:type="dxa"/>
            <w:tcBorders>
              <w:bottom w:val="single" w:sz="4" w:space="0" w:color="auto"/>
            </w:tcBorders>
            <w:vAlign w:val="center"/>
            <w:hideMark/>
          </w:tcPr>
          <w:p w14:paraId="37E30E2C"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0.154</w:t>
            </w:r>
          </w:p>
        </w:tc>
      </w:tr>
      <w:tr w:rsidR="007E4943" w:rsidRPr="00281DDB" w14:paraId="6A36D83F"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3CDF9019" w14:textId="77777777" w:rsidR="007E4943" w:rsidRDefault="007E4943" w:rsidP="0047700B">
            <w:pPr>
              <w:rPr>
                <w:rFonts w:ascii="Helvetica Neue" w:eastAsia="Times New Roman" w:hAnsi="Helvetica Neue" w:cs="Times New Roman"/>
                <w:b/>
                <w:bCs/>
                <w:i w:val="0"/>
                <w:iCs w:val="0"/>
                <w:color w:val="000000"/>
                <w:sz w:val="15"/>
                <w:szCs w:val="15"/>
              </w:rPr>
            </w:pPr>
            <w:r>
              <w:rPr>
                <w:rFonts w:ascii="Helvetica Neue" w:eastAsia="Times New Roman" w:hAnsi="Helvetica Neue" w:cs="Times New Roman"/>
                <w:b/>
                <w:bCs/>
                <w:color w:val="000000"/>
                <w:sz w:val="15"/>
                <w:szCs w:val="15"/>
              </w:rPr>
              <w:t>Annual PET</w:t>
            </w:r>
          </w:p>
          <w:p w14:paraId="67A7D750" w14:textId="77777777" w:rsidR="007E4943" w:rsidRPr="00281DDB" w:rsidRDefault="007E4943" w:rsidP="0047700B">
            <w:pPr>
              <w:rPr>
                <w:rFonts w:ascii="Times New Roman" w:eastAsia="Times New Roman" w:hAnsi="Times New Roman" w:cs="Times New Roman"/>
              </w:rPr>
            </w:pPr>
            <w:r>
              <w:rPr>
                <w:rFonts w:ascii="Helvetica Neue" w:eastAsia="Times New Roman" w:hAnsi="Helvetica Neue" w:cs="Times New Roman"/>
                <w:b/>
                <w:bCs/>
                <w:color w:val="000000"/>
                <w:sz w:val="15"/>
                <w:szCs w:val="15"/>
              </w:rPr>
              <w:t>(PET.A)</w:t>
            </w:r>
          </w:p>
        </w:tc>
        <w:tc>
          <w:tcPr>
            <w:tcW w:w="1080" w:type="dxa"/>
            <w:tcBorders>
              <w:top w:val="single" w:sz="4" w:space="0" w:color="auto"/>
            </w:tcBorders>
          </w:tcPr>
          <w:p w14:paraId="2CFBF5CD"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591175DD"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0.011</w:t>
            </w:r>
          </w:p>
        </w:tc>
        <w:tc>
          <w:tcPr>
            <w:tcW w:w="742" w:type="dxa"/>
            <w:tcBorders>
              <w:top w:val="single" w:sz="4" w:space="0" w:color="auto"/>
            </w:tcBorders>
            <w:vAlign w:val="center"/>
            <w:hideMark/>
          </w:tcPr>
          <w:p w14:paraId="0DE38890"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w:t>
            </w:r>
            <w:r>
              <w:rPr>
                <w:rFonts w:ascii="Helvetica Neue" w:eastAsia="Times New Roman" w:hAnsi="Helvetica Neue" w:cs="Times New Roman"/>
                <w:color w:val="000000"/>
                <w:sz w:val="15"/>
                <w:szCs w:val="15"/>
              </w:rPr>
              <w:t>0</w:t>
            </w:r>
          </w:p>
        </w:tc>
        <w:tc>
          <w:tcPr>
            <w:tcW w:w="742" w:type="dxa"/>
            <w:tcBorders>
              <w:top w:val="single" w:sz="4" w:space="0" w:color="auto"/>
            </w:tcBorders>
            <w:vAlign w:val="center"/>
            <w:hideMark/>
          </w:tcPr>
          <w:p w14:paraId="6CFAB7A7"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0.236</w:t>
            </w:r>
          </w:p>
        </w:tc>
        <w:tc>
          <w:tcPr>
            <w:tcW w:w="742" w:type="dxa"/>
            <w:tcBorders>
              <w:top w:val="single" w:sz="4" w:space="0" w:color="auto"/>
            </w:tcBorders>
            <w:vAlign w:val="center"/>
            <w:hideMark/>
          </w:tcPr>
          <w:p w14:paraId="69647C79"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0.049</w:t>
            </w:r>
          </w:p>
        </w:tc>
        <w:tc>
          <w:tcPr>
            <w:tcW w:w="749" w:type="dxa"/>
            <w:tcBorders>
              <w:top w:val="single" w:sz="4" w:space="0" w:color="auto"/>
            </w:tcBorders>
            <w:vAlign w:val="center"/>
            <w:hideMark/>
          </w:tcPr>
          <w:p w14:paraId="4F082312"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-0.197</w:t>
            </w:r>
          </w:p>
        </w:tc>
      </w:tr>
      <w:tr w:rsidR="007E4943" w:rsidRPr="00B15CDE" w14:paraId="4941AE8F"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5512CC64" w14:textId="77777777" w:rsidR="007E4943" w:rsidRPr="00281DDB" w:rsidRDefault="007E4943" w:rsidP="0047700B">
            <w:pPr>
              <w:rPr>
                <w:rFonts w:ascii="Times New Roman" w:eastAsia="Times New Roman" w:hAnsi="Times New Roman" w:cs="Times New Roman"/>
              </w:rPr>
            </w:pPr>
          </w:p>
        </w:tc>
        <w:tc>
          <w:tcPr>
            <w:tcW w:w="1080" w:type="dxa"/>
          </w:tcPr>
          <w:p w14:paraId="4D37FA8F"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77941ECE"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0.061</w:t>
            </w:r>
          </w:p>
        </w:tc>
        <w:tc>
          <w:tcPr>
            <w:tcW w:w="742" w:type="dxa"/>
            <w:vAlign w:val="center"/>
            <w:hideMark/>
          </w:tcPr>
          <w:p w14:paraId="086EC365"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-0.008</w:t>
            </w:r>
          </w:p>
        </w:tc>
        <w:tc>
          <w:tcPr>
            <w:tcW w:w="742" w:type="dxa"/>
            <w:vAlign w:val="center"/>
            <w:hideMark/>
          </w:tcPr>
          <w:p w14:paraId="1C4AA53A"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0.245</w:t>
            </w:r>
          </w:p>
        </w:tc>
        <w:tc>
          <w:tcPr>
            <w:tcW w:w="742" w:type="dxa"/>
            <w:vAlign w:val="center"/>
            <w:hideMark/>
          </w:tcPr>
          <w:p w14:paraId="76B16A00"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-0.034</w:t>
            </w:r>
          </w:p>
        </w:tc>
        <w:tc>
          <w:tcPr>
            <w:tcW w:w="749" w:type="dxa"/>
            <w:vAlign w:val="center"/>
            <w:hideMark/>
          </w:tcPr>
          <w:p w14:paraId="0F3C6A3B"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-0.112</w:t>
            </w:r>
          </w:p>
        </w:tc>
      </w:tr>
      <w:tr w:rsidR="007E4943" w:rsidRPr="00B15CDE" w14:paraId="3B28D438"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77D28F9E" w14:textId="77777777" w:rsidR="007E4943" w:rsidRPr="00281DDB" w:rsidRDefault="007E4943" w:rsidP="0047700B">
            <w:pPr>
              <w:rPr>
                <w:rFonts w:ascii="Times New Roman" w:eastAsia="Times New Roman" w:hAnsi="Times New Roman" w:cs="Times New Roman"/>
              </w:rPr>
            </w:pPr>
          </w:p>
        </w:tc>
        <w:tc>
          <w:tcPr>
            <w:tcW w:w="1080" w:type="dxa"/>
          </w:tcPr>
          <w:p w14:paraId="63DCA146"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2223E475"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0.086</w:t>
            </w:r>
          </w:p>
        </w:tc>
        <w:tc>
          <w:tcPr>
            <w:tcW w:w="742" w:type="dxa"/>
            <w:vAlign w:val="center"/>
            <w:hideMark/>
          </w:tcPr>
          <w:p w14:paraId="560010CE"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0.012</w:t>
            </w:r>
          </w:p>
        </w:tc>
        <w:tc>
          <w:tcPr>
            <w:tcW w:w="742" w:type="dxa"/>
            <w:vAlign w:val="center"/>
            <w:hideMark/>
          </w:tcPr>
          <w:p w14:paraId="5B91806E"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0.245</w:t>
            </w:r>
          </w:p>
        </w:tc>
        <w:tc>
          <w:tcPr>
            <w:tcW w:w="742" w:type="dxa"/>
            <w:vAlign w:val="center"/>
            <w:hideMark/>
          </w:tcPr>
          <w:p w14:paraId="77F8F4BE"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-0.066</w:t>
            </w:r>
          </w:p>
        </w:tc>
        <w:tc>
          <w:tcPr>
            <w:tcW w:w="749" w:type="dxa"/>
            <w:vAlign w:val="center"/>
            <w:hideMark/>
          </w:tcPr>
          <w:p w14:paraId="24D215B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-0.062</w:t>
            </w:r>
          </w:p>
        </w:tc>
      </w:tr>
      <w:tr w:rsidR="007E4943" w:rsidRPr="00B15CDE" w14:paraId="172B5004"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28623359" w14:textId="77777777" w:rsidR="007E4943" w:rsidRPr="00281DDB" w:rsidRDefault="007E4943" w:rsidP="0047700B">
            <w:pPr>
              <w:rPr>
                <w:rFonts w:ascii="Times New Roman" w:eastAsia="Times New Roman" w:hAnsi="Times New Roman" w:cs="Times New Roman"/>
              </w:rPr>
            </w:pPr>
          </w:p>
        </w:tc>
        <w:tc>
          <w:tcPr>
            <w:tcW w:w="1080" w:type="dxa"/>
          </w:tcPr>
          <w:p w14:paraId="5A58B05A"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1772506D"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0.098</w:t>
            </w:r>
          </w:p>
        </w:tc>
        <w:tc>
          <w:tcPr>
            <w:tcW w:w="742" w:type="dxa"/>
            <w:vAlign w:val="center"/>
            <w:hideMark/>
          </w:tcPr>
          <w:p w14:paraId="17843660"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0.023</w:t>
            </w:r>
          </w:p>
        </w:tc>
        <w:tc>
          <w:tcPr>
            <w:tcW w:w="742" w:type="dxa"/>
            <w:vAlign w:val="center"/>
            <w:hideMark/>
          </w:tcPr>
          <w:p w14:paraId="4626AD02" w14:textId="77777777" w:rsidR="007E4943" w:rsidRPr="00B15CDE"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0.226</w:t>
            </w:r>
          </w:p>
        </w:tc>
        <w:tc>
          <w:tcPr>
            <w:tcW w:w="742" w:type="dxa"/>
            <w:vAlign w:val="center"/>
            <w:hideMark/>
          </w:tcPr>
          <w:p w14:paraId="54C7FF0A"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-0.084</w:t>
            </w:r>
          </w:p>
        </w:tc>
        <w:tc>
          <w:tcPr>
            <w:tcW w:w="749" w:type="dxa"/>
            <w:vAlign w:val="center"/>
            <w:hideMark/>
          </w:tcPr>
          <w:p w14:paraId="17901041"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-0.026</w:t>
            </w:r>
          </w:p>
        </w:tc>
      </w:tr>
      <w:tr w:rsidR="007E4943" w:rsidRPr="00B15CDE" w14:paraId="1C40A7F5"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73A9677E"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44F435E6"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67C48C66"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0.097</w:t>
            </w:r>
          </w:p>
        </w:tc>
        <w:tc>
          <w:tcPr>
            <w:tcW w:w="742" w:type="dxa"/>
            <w:tcBorders>
              <w:bottom w:val="single" w:sz="4" w:space="0" w:color="auto"/>
            </w:tcBorders>
            <w:vAlign w:val="center"/>
            <w:hideMark/>
          </w:tcPr>
          <w:p w14:paraId="7A4B08B5"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0.037</w:t>
            </w:r>
          </w:p>
        </w:tc>
        <w:tc>
          <w:tcPr>
            <w:tcW w:w="742" w:type="dxa"/>
            <w:tcBorders>
              <w:bottom w:val="single" w:sz="4" w:space="0" w:color="auto"/>
            </w:tcBorders>
            <w:vAlign w:val="center"/>
            <w:hideMark/>
          </w:tcPr>
          <w:p w14:paraId="2B99F7EC"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0.210</w:t>
            </w:r>
          </w:p>
        </w:tc>
        <w:tc>
          <w:tcPr>
            <w:tcW w:w="742" w:type="dxa"/>
            <w:tcBorders>
              <w:bottom w:val="single" w:sz="4" w:space="0" w:color="auto"/>
            </w:tcBorders>
            <w:vAlign w:val="center"/>
            <w:hideMark/>
          </w:tcPr>
          <w:p w14:paraId="4CC8EF6D"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-0.116</w:t>
            </w:r>
          </w:p>
        </w:tc>
        <w:tc>
          <w:tcPr>
            <w:tcW w:w="749" w:type="dxa"/>
            <w:tcBorders>
              <w:bottom w:val="single" w:sz="4" w:space="0" w:color="auto"/>
            </w:tcBorders>
            <w:vAlign w:val="center"/>
            <w:hideMark/>
          </w:tcPr>
          <w:p w14:paraId="53960881"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0.079</w:t>
            </w:r>
          </w:p>
        </w:tc>
      </w:tr>
      <w:tr w:rsidR="007E4943" w:rsidRPr="00281DDB" w14:paraId="480D80C9"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189CEBBA" w14:textId="77777777" w:rsidR="007E4943" w:rsidRDefault="007E4943" w:rsidP="0047700B">
            <w:pPr>
              <w:rPr>
                <w:rFonts w:ascii="Helvetica Neue" w:eastAsia="Times New Roman" w:hAnsi="Helvetica Neue" w:cs="Times New Roman"/>
                <w:b/>
                <w:bCs/>
                <w:i w:val="0"/>
                <w:iCs w:val="0"/>
                <w:color w:val="000000"/>
                <w:sz w:val="15"/>
                <w:szCs w:val="15"/>
              </w:rPr>
            </w:pPr>
            <w:r w:rsidRPr="00281DDB">
              <w:rPr>
                <w:rFonts w:ascii="Helvetica Neue" w:eastAsia="Times New Roman" w:hAnsi="Helvetica Neue" w:cs="Times New Roman"/>
                <w:b/>
                <w:bCs/>
                <w:color w:val="000000"/>
                <w:sz w:val="15"/>
                <w:szCs w:val="15"/>
              </w:rPr>
              <w:t>PET</w:t>
            </w:r>
            <w:r>
              <w:rPr>
                <w:rFonts w:ascii="Helvetica Neue" w:eastAsia="Times New Roman" w:hAnsi="Helvetica Neue" w:cs="Times New Roman"/>
                <w:b/>
                <w:bCs/>
                <w:color w:val="000000"/>
                <w:sz w:val="15"/>
                <w:szCs w:val="15"/>
              </w:rPr>
              <w:t xml:space="preserve"> of the Wettest Quarter</w:t>
            </w:r>
          </w:p>
          <w:p w14:paraId="570BEFF2" w14:textId="77777777" w:rsidR="007E4943" w:rsidRPr="00281DDB" w:rsidRDefault="007E4943" w:rsidP="0047700B">
            <w:pPr>
              <w:rPr>
                <w:rFonts w:ascii="Times New Roman" w:eastAsia="Times New Roman" w:hAnsi="Times New Roman" w:cs="Times New Roman"/>
              </w:rPr>
            </w:pPr>
            <w:r>
              <w:rPr>
                <w:rFonts w:ascii="Helvetica Neue" w:eastAsia="Times New Roman" w:hAnsi="Helvetica Neue" w:cs="Times New Roman"/>
                <w:b/>
                <w:bCs/>
                <w:color w:val="000000"/>
                <w:sz w:val="15"/>
                <w:szCs w:val="15"/>
              </w:rPr>
              <w:t>(PET.W)</w:t>
            </w:r>
          </w:p>
          <w:p w14:paraId="00010BA8" w14:textId="77777777" w:rsidR="007E4943" w:rsidRPr="00281DDB" w:rsidRDefault="007E4943" w:rsidP="0047700B">
            <w:pPr>
              <w:rPr>
                <w:rFonts w:ascii="Times New Roman" w:eastAsia="Times New Roman" w:hAnsi="Times New Roman" w:cs="Times New Roman"/>
              </w:rPr>
            </w:pPr>
          </w:p>
        </w:tc>
        <w:tc>
          <w:tcPr>
            <w:tcW w:w="1080" w:type="dxa"/>
            <w:tcBorders>
              <w:top w:val="single" w:sz="4" w:space="0" w:color="auto"/>
            </w:tcBorders>
          </w:tcPr>
          <w:p w14:paraId="4328DF5B"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120D9029"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0.169</w:t>
            </w:r>
          </w:p>
        </w:tc>
        <w:tc>
          <w:tcPr>
            <w:tcW w:w="742" w:type="dxa"/>
            <w:tcBorders>
              <w:top w:val="single" w:sz="4" w:space="0" w:color="auto"/>
            </w:tcBorders>
            <w:vAlign w:val="center"/>
            <w:hideMark/>
          </w:tcPr>
          <w:p w14:paraId="2D603E07"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-0.075</w:t>
            </w:r>
          </w:p>
        </w:tc>
        <w:tc>
          <w:tcPr>
            <w:tcW w:w="742" w:type="dxa"/>
            <w:tcBorders>
              <w:top w:val="single" w:sz="4" w:space="0" w:color="auto"/>
            </w:tcBorders>
            <w:vAlign w:val="center"/>
            <w:hideMark/>
          </w:tcPr>
          <w:p w14:paraId="603850CF"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-0.126</w:t>
            </w:r>
          </w:p>
        </w:tc>
        <w:tc>
          <w:tcPr>
            <w:tcW w:w="742" w:type="dxa"/>
            <w:tcBorders>
              <w:top w:val="single" w:sz="4" w:space="0" w:color="auto"/>
            </w:tcBorders>
            <w:vAlign w:val="center"/>
            <w:hideMark/>
          </w:tcPr>
          <w:p w14:paraId="6B80ECDD"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0.086</w:t>
            </w:r>
          </w:p>
        </w:tc>
        <w:tc>
          <w:tcPr>
            <w:tcW w:w="749" w:type="dxa"/>
            <w:tcBorders>
              <w:top w:val="single" w:sz="4" w:space="0" w:color="auto"/>
            </w:tcBorders>
            <w:vAlign w:val="center"/>
            <w:hideMark/>
          </w:tcPr>
          <w:p w14:paraId="4C0BC80E"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-0.123</w:t>
            </w:r>
          </w:p>
        </w:tc>
      </w:tr>
      <w:tr w:rsidR="007E4943" w:rsidRPr="00281DDB" w14:paraId="43F49360"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4912800D" w14:textId="77777777" w:rsidR="007E4943" w:rsidRPr="00281DDB" w:rsidRDefault="007E4943" w:rsidP="0047700B">
            <w:pPr>
              <w:rPr>
                <w:rFonts w:ascii="Times New Roman" w:eastAsia="Times New Roman" w:hAnsi="Times New Roman" w:cs="Times New Roman"/>
              </w:rPr>
            </w:pPr>
          </w:p>
        </w:tc>
        <w:tc>
          <w:tcPr>
            <w:tcW w:w="1080" w:type="dxa"/>
          </w:tcPr>
          <w:p w14:paraId="65C7552D"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2B1B931D"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0.186</w:t>
            </w:r>
          </w:p>
        </w:tc>
        <w:tc>
          <w:tcPr>
            <w:tcW w:w="742" w:type="dxa"/>
            <w:vAlign w:val="center"/>
            <w:hideMark/>
          </w:tcPr>
          <w:p w14:paraId="5BE78B5C"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-0.067</w:t>
            </w:r>
          </w:p>
        </w:tc>
        <w:tc>
          <w:tcPr>
            <w:tcW w:w="742" w:type="dxa"/>
            <w:vAlign w:val="center"/>
            <w:hideMark/>
          </w:tcPr>
          <w:p w14:paraId="5CDA41BB"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-0.125</w:t>
            </w:r>
          </w:p>
        </w:tc>
        <w:tc>
          <w:tcPr>
            <w:tcW w:w="742" w:type="dxa"/>
            <w:vAlign w:val="center"/>
            <w:hideMark/>
          </w:tcPr>
          <w:p w14:paraId="3C187FB2"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0.021</w:t>
            </w:r>
          </w:p>
        </w:tc>
        <w:tc>
          <w:tcPr>
            <w:tcW w:w="749" w:type="dxa"/>
            <w:vAlign w:val="center"/>
            <w:hideMark/>
          </w:tcPr>
          <w:p w14:paraId="12E7A490"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-0.032</w:t>
            </w:r>
          </w:p>
        </w:tc>
      </w:tr>
      <w:tr w:rsidR="007E4943" w:rsidRPr="00281DDB" w14:paraId="30CBC8F3"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18C6A5BD" w14:textId="77777777" w:rsidR="007E4943" w:rsidRPr="00281DDB" w:rsidRDefault="007E4943" w:rsidP="0047700B">
            <w:pPr>
              <w:rPr>
                <w:rFonts w:ascii="Times New Roman" w:eastAsia="Times New Roman" w:hAnsi="Times New Roman" w:cs="Times New Roman"/>
              </w:rPr>
            </w:pPr>
          </w:p>
        </w:tc>
        <w:tc>
          <w:tcPr>
            <w:tcW w:w="1080" w:type="dxa"/>
          </w:tcPr>
          <w:p w14:paraId="17D111AA"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4A9F5D9B"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0.188</w:t>
            </w:r>
          </w:p>
        </w:tc>
        <w:tc>
          <w:tcPr>
            <w:tcW w:w="742" w:type="dxa"/>
            <w:vAlign w:val="center"/>
            <w:hideMark/>
          </w:tcPr>
          <w:p w14:paraId="5ED6DBA6"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-0.062</w:t>
            </w:r>
          </w:p>
        </w:tc>
        <w:tc>
          <w:tcPr>
            <w:tcW w:w="742" w:type="dxa"/>
            <w:vAlign w:val="center"/>
            <w:hideMark/>
          </w:tcPr>
          <w:p w14:paraId="73B54F0F"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-0.127</w:t>
            </w:r>
          </w:p>
        </w:tc>
        <w:tc>
          <w:tcPr>
            <w:tcW w:w="742" w:type="dxa"/>
            <w:vAlign w:val="center"/>
            <w:hideMark/>
          </w:tcPr>
          <w:p w14:paraId="0DA6F7E6"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0.004</w:t>
            </w:r>
          </w:p>
        </w:tc>
        <w:tc>
          <w:tcPr>
            <w:tcW w:w="749" w:type="dxa"/>
            <w:vAlign w:val="center"/>
            <w:hideMark/>
          </w:tcPr>
          <w:p w14:paraId="5980F95C"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0.002</w:t>
            </w:r>
          </w:p>
        </w:tc>
      </w:tr>
      <w:tr w:rsidR="007E4943" w:rsidRPr="00281DDB" w14:paraId="2AAA9E5D"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14E8CE13" w14:textId="77777777" w:rsidR="007E4943" w:rsidRPr="00281DDB" w:rsidRDefault="007E4943" w:rsidP="0047700B">
            <w:pPr>
              <w:rPr>
                <w:rFonts w:ascii="Times New Roman" w:eastAsia="Times New Roman" w:hAnsi="Times New Roman" w:cs="Times New Roman"/>
              </w:rPr>
            </w:pPr>
          </w:p>
        </w:tc>
        <w:tc>
          <w:tcPr>
            <w:tcW w:w="1080" w:type="dxa"/>
          </w:tcPr>
          <w:p w14:paraId="4236606E"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3B1E3846"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0.189</w:t>
            </w:r>
          </w:p>
        </w:tc>
        <w:tc>
          <w:tcPr>
            <w:tcW w:w="742" w:type="dxa"/>
            <w:vAlign w:val="center"/>
            <w:hideMark/>
          </w:tcPr>
          <w:p w14:paraId="1161A6E1"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-0.055</w:t>
            </w:r>
          </w:p>
        </w:tc>
        <w:tc>
          <w:tcPr>
            <w:tcW w:w="742" w:type="dxa"/>
            <w:vAlign w:val="center"/>
            <w:hideMark/>
          </w:tcPr>
          <w:p w14:paraId="6A4BCA38"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-0.125</w:t>
            </w:r>
          </w:p>
        </w:tc>
        <w:tc>
          <w:tcPr>
            <w:tcW w:w="742" w:type="dxa"/>
            <w:vAlign w:val="center"/>
            <w:hideMark/>
          </w:tcPr>
          <w:p w14:paraId="7899C74B"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-0.016</w:t>
            </w:r>
          </w:p>
        </w:tc>
        <w:tc>
          <w:tcPr>
            <w:tcW w:w="749" w:type="dxa"/>
            <w:vAlign w:val="center"/>
            <w:hideMark/>
          </w:tcPr>
          <w:p w14:paraId="3E7F793D"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0.037</w:t>
            </w:r>
          </w:p>
        </w:tc>
      </w:tr>
      <w:tr w:rsidR="007E4943" w:rsidRPr="00281DDB" w14:paraId="14C6A992" w14:textId="77777777" w:rsidTr="00366998">
        <w:trPr>
          <w:trHeight w:val="180"/>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6E8A24AF"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44AE31AE"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69B4AD76"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0.178</w:t>
            </w:r>
          </w:p>
        </w:tc>
        <w:tc>
          <w:tcPr>
            <w:tcW w:w="742" w:type="dxa"/>
            <w:tcBorders>
              <w:bottom w:val="single" w:sz="4" w:space="0" w:color="auto"/>
            </w:tcBorders>
            <w:vAlign w:val="center"/>
            <w:hideMark/>
          </w:tcPr>
          <w:p w14:paraId="536F6C1F"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-0.038</w:t>
            </w:r>
          </w:p>
        </w:tc>
        <w:tc>
          <w:tcPr>
            <w:tcW w:w="742" w:type="dxa"/>
            <w:tcBorders>
              <w:bottom w:val="single" w:sz="4" w:space="0" w:color="auto"/>
            </w:tcBorders>
            <w:vAlign w:val="center"/>
            <w:hideMark/>
          </w:tcPr>
          <w:p w14:paraId="7493BC7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-0.111</w:t>
            </w:r>
          </w:p>
        </w:tc>
        <w:tc>
          <w:tcPr>
            <w:tcW w:w="742" w:type="dxa"/>
            <w:tcBorders>
              <w:bottom w:val="single" w:sz="4" w:space="0" w:color="auto"/>
            </w:tcBorders>
            <w:vAlign w:val="center"/>
            <w:hideMark/>
          </w:tcPr>
          <w:p w14:paraId="62B163CA"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-0.061</w:t>
            </w:r>
          </w:p>
        </w:tc>
        <w:tc>
          <w:tcPr>
            <w:tcW w:w="749" w:type="dxa"/>
            <w:tcBorders>
              <w:bottom w:val="single" w:sz="4" w:space="0" w:color="auto"/>
            </w:tcBorders>
            <w:vAlign w:val="center"/>
            <w:hideMark/>
          </w:tcPr>
          <w:p w14:paraId="4A4E1852"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0.139</w:t>
            </w:r>
          </w:p>
        </w:tc>
      </w:tr>
      <w:tr w:rsidR="007E4943" w:rsidRPr="00281DDB" w14:paraId="40B088AA"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77782835" w14:textId="77777777" w:rsidR="007E4943" w:rsidRDefault="007E4943" w:rsidP="0047700B">
            <w:pPr>
              <w:rPr>
                <w:rFonts w:ascii="Helvetica Neue" w:eastAsia="Times New Roman" w:hAnsi="Helvetica Neue" w:cs="Times New Roman"/>
                <w:b/>
                <w:bCs/>
                <w:i w:val="0"/>
                <w:iCs w:val="0"/>
                <w:color w:val="000000"/>
                <w:sz w:val="15"/>
                <w:szCs w:val="15"/>
              </w:rPr>
            </w:pPr>
            <w:r>
              <w:rPr>
                <w:rFonts w:ascii="Helvetica Neue" w:eastAsia="Times New Roman" w:hAnsi="Helvetica Neue" w:cs="Times New Roman"/>
                <w:b/>
                <w:bCs/>
                <w:color w:val="000000"/>
                <w:sz w:val="15"/>
                <w:szCs w:val="15"/>
              </w:rPr>
              <w:t>PET of the Driest Quarter</w:t>
            </w:r>
          </w:p>
          <w:p w14:paraId="57AB8106" w14:textId="77777777" w:rsidR="007E4943" w:rsidRPr="00281DDB" w:rsidRDefault="007E4943" w:rsidP="0047700B">
            <w:pPr>
              <w:rPr>
                <w:rFonts w:ascii="Times New Roman" w:eastAsia="Times New Roman" w:hAnsi="Times New Roman" w:cs="Times New Roman"/>
              </w:rPr>
            </w:pPr>
            <w:r>
              <w:rPr>
                <w:rFonts w:ascii="Helvetica Neue" w:eastAsia="Times New Roman" w:hAnsi="Helvetica Neue" w:cs="Times New Roman"/>
                <w:b/>
                <w:bCs/>
                <w:color w:val="000000"/>
                <w:sz w:val="15"/>
                <w:szCs w:val="15"/>
              </w:rPr>
              <w:t>(PET.D)</w:t>
            </w:r>
          </w:p>
        </w:tc>
        <w:tc>
          <w:tcPr>
            <w:tcW w:w="1080" w:type="dxa"/>
            <w:tcBorders>
              <w:top w:val="single" w:sz="4" w:space="0" w:color="auto"/>
            </w:tcBorders>
          </w:tcPr>
          <w:p w14:paraId="6981A21D"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2D3511B2"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0.006</w:t>
            </w:r>
          </w:p>
        </w:tc>
        <w:tc>
          <w:tcPr>
            <w:tcW w:w="742" w:type="dxa"/>
            <w:tcBorders>
              <w:top w:val="single" w:sz="4" w:space="0" w:color="auto"/>
            </w:tcBorders>
            <w:vAlign w:val="center"/>
            <w:hideMark/>
          </w:tcPr>
          <w:p w14:paraId="67F4A75D" w14:textId="77777777" w:rsidR="007E4943" w:rsidRPr="002D238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2D2382">
              <w:rPr>
                <w:rFonts w:ascii="Helvetica Neue" w:eastAsia="Times New Roman" w:hAnsi="Helvetica Neue" w:cs="Times New Roman"/>
                <w:b/>
                <w:color w:val="000000"/>
                <w:sz w:val="15"/>
                <w:szCs w:val="15"/>
              </w:rPr>
              <w:t>-0.230</w:t>
            </w:r>
          </w:p>
        </w:tc>
        <w:tc>
          <w:tcPr>
            <w:tcW w:w="742" w:type="dxa"/>
            <w:tcBorders>
              <w:top w:val="single" w:sz="4" w:space="0" w:color="auto"/>
            </w:tcBorders>
            <w:vAlign w:val="center"/>
            <w:hideMark/>
          </w:tcPr>
          <w:p w14:paraId="2FC5827D"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0.089</w:t>
            </w:r>
          </w:p>
        </w:tc>
        <w:tc>
          <w:tcPr>
            <w:tcW w:w="742" w:type="dxa"/>
            <w:tcBorders>
              <w:top w:val="single" w:sz="4" w:space="0" w:color="auto"/>
            </w:tcBorders>
            <w:vAlign w:val="center"/>
            <w:hideMark/>
          </w:tcPr>
          <w:p w14:paraId="472BB7DF"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0.066</w:t>
            </w:r>
          </w:p>
        </w:tc>
        <w:tc>
          <w:tcPr>
            <w:tcW w:w="749" w:type="dxa"/>
            <w:tcBorders>
              <w:top w:val="single" w:sz="4" w:space="0" w:color="auto"/>
            </w:tcBorders>
            <w:vAlign w:val="center"/>
            <w:hideMark/>
          </w:tcPr>
          <w:p w14:paraId="7339C445" w14:textId="77777777" w:rsidR="007E4943" w:rsidRPr="00B15CDE"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B15CDE">
              <w:rPr>
                <w:rFonts w:ascii="Helvetica Neue" w:eastAsia="Times New Roman" w:hAnsi="Helvetica Neue" w:cs="Times New Roman"/>
                <w:b/>
                <w:color w:val="000000"/>
                <w:sz w:val="15"/>
                <w:szCs w:val="15"/>
              </w:rPr>
              <w:t>-0.222</w:t>
            </w:r>
          </w:p>
        </w:tc>
      </w:tr>
      <w:tr w:rsidR="007E4943" w:rsidRPr="00281DDB" w14:paraId="20936621"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4F77A6B1" w14:textId="77777777" w:rsidR="007E4943" w:rsidRPr="00281DDB" w:rsidRDefault="007E4943" w:rsidP="0047700B">
            <w:pPr>
              <w:rPr>
                <w:rFonts w:ascii="Times New Roman" w:eastAsia="Times New Roman" w:hAnsi="Times New Roman" w:cs="Times New Roman"/>
              </w:rPr>
            </w:pPr>
          </w:p>
        </w:tc>
        <w:tc>
          <w:tcPr>
            <w:tcW w:w="1080" w:type="dxa"/>
          </w:tcPr>
          <w:p w14:paraId="3C42B256"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65C06581"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0.003</w:t>
            </w:r>
          </w:p>
        </w:tc>
        <w:tc>
          <w:tcPr>
            <w:tcW w:w="742" w:type="dxa"/>
            <w:vAlign w:val="center"/>
            <w:hideMark/>
          </w:tcPr>
          <w:p w14:paraId="21030505" w14:textId="77777777" w:rsidR="007E4943" w:rsidRPr="002D238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2D2382">
              <w:rPr>
                <w:rFonts w:ascii="Helvetica Neue" w:eastAsia="Times New Roman" w:hAnsi="Helvetica Neue" w:cs="Times New Roman"/>
                <w:b/>
                <w:color w:val="000000"/>
                <w:sz w:val="15"/>
                <w:szCs w:val="15"/>
              </w:rPr>
              <w:t>-0.248</w:t>
            </w:r>
          </w:p>
        </w:tc>
        <w:tc>
          <w:tcPr>
            <w:tcW w:w="742" w:type="dxa"/>
            <w:vAlign w:val="center"/>
            <w:hideMark/>
          </w:tcPr>
          <w:p w14:paraId="0BE44DA9"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0.133</w:t>
            </w:r>
          </w:p>
        </w:tc>
        <w:tc>
          <w:tcPr>
            <w:tcW w:w="742" w:type="dxa"/>
            <w:vAlign w:val="center"/>
            <w:hideMark/>
          </w:tcPr>
          <w:p w14:paraId="508412C0"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-0.054</w:t>
            </w:r>
          </w:p>
        </w:tc>
        <w:tc>
          <w:tcPr>
            <w:tcW w:w="749" w:type="dxa"/>
            <w:vAlign w:val="center"/>
            <w:hideMark/>
          </w:tcPr>
          <w:p w14:paraId="75D03F17"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-0.078</w:t>
            </w:r>
          </w:p>
        </w:tc>
      </w:tr>
      <w:tr w:rsidR="007E4943" w:rsidRPr="00281DDB" w14:paraId="4C4D51B5"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51C1CD9D" w14:textId="77777777" w:rsidR="007E4943" w:rsidRPr="00281DDB" w:rsidRDefault="007E4943" w:rsidP="0047700B">
            <w:pPr>
              <w:rPr>
                <w:rFonts w:ascii="Times New Roman" w:eastAsia="Times New Roman" w:hAnsi="Times New Roman" w:cs="Times New Roman"/>
              </w:rPr>
            </w:pPr>
          </w:p>
        </w:tc>
        <w:tc>
          <w:tcPr>
            <w:tcW w:w="1080" w:type="dxa"/>
          </w:tcPr>
          <w:p w14:paraId="12F9E0C5"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1730AC27"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-0.004</w:t>
            </w:r>
          </w:p>
        </w:tc>
        <w:tc>
          <w:tcPr>
            <w:tcW w:w="742" w:type="dxa"/>
            <w:vAlign w:val="center"/>
            <w:hideMark/>
          </w:tcPr>
          <w:p w14:paraId="41490BB1" w14:textId="77777777" w:rsidR="007E4943" w:rsidRPr="002D238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2D2382">
              <w:rPr>
                <w:rFonts w:ascii="Helvetica Neue" w:eastAsia="Times New Roman" w:hAnsi="Helvetica Neue" w:cs="Times New Roman"/>
                <w:b/>
                <w:color w:val="000000"/>
                <w:sz w:val="15"/>
                <w:szCs w:val="15"/>
              </w:rPr>
              <w:t>-0.246</w:t>
            </w:r>
          </w:p>
        </w:tc>
        <w:tc>
          <w:tcPr>
            <w:tcW w:w="742" w:type="dxa"/>
            <w:vAlign w:val="center"/>
            <w:hideMark/>
          </w:tcPr>
          <w:p w14:paraId="2A524FA2"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0.136</w:t>
            </w:r>
          </w:p>
        </w:tc>
        <w:tc>
          <w:tcPr>
            <w:tcW w:w="742" w:type="dxa"/>
            <w:vAlign w:val="center"/>
            <w:hideMark/>
          </w:tcPr>
          <w:p w14:paraId="32C5B486"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-0.089</w:t>
            </w:r>
          </w:p>
        </w:tc>
        <w:tc>
          <w:tcPr>
            <w:tcW w:w="749" w:type="dxa"/>
            <w:vAlign w:val="center"/>
            <w:hideMark/>
          </w:tcPr>
          <w:p w14:paraId="65AB34C5"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-0.027</w:t>
            </w:r>
          </w:p>
        </w:tc>
      </w:tr>
      <w:tr w:rsidR="007E4943" w:rsidRPr="00281DDB" w14:paraId="0E17D491"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4D445FB3" w14:textId="77777777" w:rsidR="007E4943" w:rsidRPr="00281DDB" w:rsidRDefault="007E4943" w:rsidP="0047700B">
            <w:pPr>
              <w:rPr>
                <w:rFonts w:ascii="Times New Roman" w:eastAsia="Times New Roman" w:hAnsi="Times New Roman" w:cs="Times New Roman"/>
              </w:rPr>
            </w:pPr>
          </w:p>
        </w:tc>
        <w:tc>
          <w:tcPr>
            <w:tcW w:w="1080" w:type="dxa"/>
          </w:tcPr>
          <w:p w14:paraId="531832CA" w14:textId="77777777" w:rsidR="007E4943" w:rsidRPr="00281DDB" w:rsidRDefault="007E4943" w:rsidP="0047700B">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62614446" w14:textId="77777777" w:rsidR="007E4943" w:rsidRPr="003F372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-0.008</w:t>
            </w:r>
          </w:p>
        </w:tc>
        <w:tc>
          <w:tcPr>
            <w:tcW w:w="742" w:type="dxa"/>
            <w:vAlign w:val="center"/>
            <w:hideMark/>
          </w:tcPr>
          <w:p w14:paraId="488529EA" w14:textId="77777777" w:rsidR="007E4943" w:rsidRPr="002D2382"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2D2382">
              <w:rPr>
                <w:rFonts w:ascii="Helvetica Neue" w:eastAsia="Times New Roman" w:hAnsi="Helvetica Neue" w:cs="Times New Roman"/>
                <w:b/>
                <w:color w:val="000000"/>
                <w:sz w:val="15"/>
                <w:szCs w:val="15"/>
              </w:rPr>
              <w:t>-0.230</w:t>
            </w:r>
          </w:p>
        </w:tc>
        <w:tc>
          <w:tcPr>
            <w:tcW w:w="742" w:type="dxa"/>
            <w:vAlign w:val="center"/>
            <w:hideMark/>
          </w:tcPr>
          <w:p w14:paraId="37A5D2D8"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0.133</w:t>
            </w:r>
          </w:p>
        </w:tc>
        <w:tc>
          <w:tcPr>
            <w:tcW w:w="742" w:type="dxa"/>
            <w:vAlign w:val="center"/>
            <w:hideMark/>
          </w:tcPr>
          <w:p w14:paraId="6F968454"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-0.129</w:t>
            </w:r>
          </w:p>
        </w:tc>
        <w:tc>
          <w:tcPr>
            <w:tcW w:w="749" w:type="dxa"/>
            <w:vAlign w:val="center"/>
            <w:hideMark/>
          </w:tcPr>
          <w:p w14:paraId="7C5F7EE0" w14:textId="77777777" w:rsidR="007E4943" w:rsidRPr="00281DDB" w:rsidRDefault="007E4943" w:rsidP="0047700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0.034</w:t>
            </w:r>
          </w:p>
        </w:tc>
      </w:tr>
      <w:tr w:rsidR="007E4943" w:rsidRPr="00281DDB" w14:paraId="7F146208"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43427AFE" w14:textId="77777777" w:rsidR="007E4943" w:rsidRPr="00281DDB" w:rsidRDefault="007E4943" w:rsidP="0047700B">
            <w:pPr>
              <w:rPr>
                <w:rFonts w:ascii="Times New Roman" w:eastAsia="Times New Roman" w:hAnsi="Times New Roman" w:cs="Times New Roman"/>
              </w:rPr>
            </w:pPr>
          </w:p>
        </w:tc>
        <w:tc>
          <w:tcPr>
            <w:tcW w:w="1080" w:type="dxa"/>
            <w:tcBorders>
              <w:bottom w:val="single" w:sz="4" w:space="0" w:color="auto"/>
            </w:tcBorders>
          </w:tcPr>
          <w:p w14:paraId="68754494" w14:textId="77777777" w:rsidR="007E4943" w:rsidRPr="00281DDB" w:rsidRDefault="007E4943" w:rsidP="0047700B">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75D4C797"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-0.032</w:t>
            </w:r>
          </w:p>
        </w:tc>
        <w:tc>
          <w:tcPr>
            <w:tcW w:w="742" w:type="dxa"/>
            <w:tcBorders>
              <w:bottom w:val="single" w:sz="4" w:space="0" w:color="auto"/>
            </w:tcBorders>
            <w:vAlign w:val="center"/>
            <w:hideMark/>
          </w:tcPr>
          <w:p w14:paraId="7EF9E649" w14:textId="77777777" w:rsidR="007E4943" w:rsidRPr="003F3722"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-0.178</w:t>
            </w:r>
          </w:p>
        </w:tc>
        <w:tc>
          <w:tcPr>
            <w:tcW w:w="742" w:type="dxa"/>
            <w:tcBorders>
              <w:bottom w:val="single" w:sz="4" w:space="0" w:color="auto"/>
            </w:tcBorders>
            <w:vAlign w:val="center"/>
            <w:hideMark/>
          </w:tcPr>
          <w:p w14:paraId="5404773A"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0.106</w:t>
            </w:r>
          </w:p>
        </w:tc>
        <w:tc>
          <w:tcPr>
            <w:tcW w:w="742" w:type="dxa"/>
            <w:tcBorders>
              <w:bottom w:val="single" w:sz="4" w:space="0" w:color="auto"/>
            </w:tcBorders>
            <w:vAlign w:val="center"/>
            <w:hideMark/>
          </w:tcPr>
          <w:p w14:paraId="4A5EDDE3"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-0.2</w:t>
            </w:r>
            <w:r>
              <w:rPr>
                <w:rFonts w:ascii="Helvetica Neue" w:eastAsia="Times New Roman" w:hAnsi="Helvetica Neue" w:cs="Times New Roman"/>
                <w:color w:val="000000"/>
                <w:sz w:val="15"/>
                <w:szCs w:val="15"/>
              </w:rPr>
              <w:t>00</w:t>
            </w:r>
          </w:p>
        </w:tc>
        <w:tc>
          <w:tcPr>
            <w:tcW w:w="749" w:type="dxa"/>
            <w:tcBorders>
              <w:bottom w:val="single" w:sz="4" w:space="0" w:color="auto"/>
            </w:tcBorders>
            <w:vAlign w:val="center"/>
            <w:hideMark/>
          </w:tcPr>
          <w:p w14:paraId="347323EF" w14:textId="77777777" w:rsidR="007E4943" w:rsidRPr="00281DDB" w:rsidRDefault="007E4943" w:rsidP="0047700B">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0.153</w:t>
            </w:r>
          </w:p>
        </w:tc>
      </w:tr>
      <w:tr w:rsidR="007E4943" w:rsidRPr="00281DDB" w14:paraId="4477C7A7" w14:textId="77777777" w:rsidTr="00366998">
        <w:trPr>
          <w:trHeight w:val="180"/>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7F7F7F" w:themeColor="text1" w:themeTint="80"/>
            </w:tcBorders>
            <w:vAlign w:val="center"/>
            <w:hideMark/>
          </w:tcPr>
          <w:p w14:paraId="5A1B4D2E" w14:textId="4FB2078C" w:rsidR="007E4943" w:rsidRPr="00281DDB" w:rsidRDefault="007E4943" w:rsidP="003F3722">
            <w:pPr>
              <w:rPr>
                <w:rFonts w:ascii="Times New Roman" w:eastAsia="Times New Roman" w:hAnsi="Times New Roman" w:cs="Times New Roman"/>
              </w:rPr>
            </w:pPr>
            <w:r w:rsidRPr="00281DDB">
              <w:rPr>
                <w:rFonts w:ascii="Helvetica Neue" w:eastAsia="Times New Roman" w:hAnsi="Helvetica Neue" w:cs="Times New Roman"/>
                <w:b/>
                <w:bCs/>
                <w:color w:val="000000"/>
                <w:sz w:val="15"/>
                <w:szCs w:val="15"/>
              </w:rPr>
              <w:t>Climatic</w:t>
            </w:r>
            <w:r>
              <w:rPr>
                <w:rFonts w:ascii="Helvetica Neue" w:eastAsia="Times New Roman" w:hAnsi="Helvetica Neue" w:cs="Times New Roman"/>
                <w:b/>
                <w:bCs/>
                <w:color w:val="000000"/>
                <w:sz w:val="15"/>
                <w:szCs w:val="15"/>
              </w:rPr>
              <w:t xml:space="preserve"> </w:t>
            </w:r>
            <w:r w:rsidRPr="00281DDB">
              <w:rPr>
                <w:rFonts w:ascii="Helvetica Neue" w:eastAsia="Times New Roman" w:hAnsi="Helvetica Neue" w:cs="Times New Roman"/>
                <w:b/>
                <w:bCs/>
                <w:color w:val="000000"/>
                <w:sz w:val="15"/>
                <w:szCs w:val="15"/>
              </w:rPr>
              <w:t>Moisture</w:t>
            </w:r>
            <w:r>
              <w:rPr>
                <w:rFonts w:ascii="Helvetica Neue" w:eastAsia="Times New Roman" w:hAnsi="Helvetica Neue" w:cs="Times New Roman"/>
                <w:b/>
                <w:bCs/>
                <w:color w:val="000000"/>
                <w:sz w:val="15"/>
                <w:szCs w:val="15"/>
              </w:rPr>
              <w:t xml:space="preserve"> (CM)</w:t>
            </w:r>
          </w:p>
          <w:p w14:paraId="646CCE07" w14:textId="77777777" w:rsidR="007E4943" w:rsidRPr="00281DDB" w:rsidRDefault="007E4943" w:rsidP="003F3722">
            <w:pPr>
              <w:rPr>
                <w:rFonts w:ascii="Times New Roman" w:eastAsia="Times New Roman" w:hAnsi="Times New Roman" w:cs="Times New Roman"/>
              </w:rPr>
            </w:pPr>
          </w:p>
        </w:tc>
        <w:tc>
          <w:tcPr>
            <w:tcW w:w="1080" w:type="dxa"/>
            <w:tcBorders>
              <w:top w:val="single" w:sz="4" w:space="0" w:color="7F7F7F" w:themeColor="text1" w:themeTint="80"/>
            </w:tcBorders>
          </w:tcPr>
          <w:p w14:paraId="3D28C719" w14:textId="77777777" w:rsidR="007E4943" w:rsidRPr="00281DDB" w:rsidRDefault="007E4943" w:rsidP="003F3722">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7F7F7F" w:themeColor="text1" w:themeTint="80"/>
            </w:tcBorders>
            <w:vAlign w:val="center"/>
            <w:hideMark/>
          </w:tcPr>
          <w:p w14:paraId="606ADAC7"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0.129</w:t>
            </w:r>
          </w:p>
        </w:tc>
        <w:tc>
          <w:tcPr>
            <w:tcW w:w="742" w:type="dxa"/>
            <w:tcBorders>
              <w:top w:val="single" w:sz="4" w:space="0" w:color="7F7F7F" w:themeColor="text1" w:themeTint="80"/>
            </w:tcBorders>
            <w:vAlign w:val="center"/>
            <w:hideMark/>
          </w:tcPr>
          <w:p w14:paraId="7E57F62E"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-0.176</w:t>
            </w:r>
          </w:p>
        </w:tc>
        <w:tc>
          <w:tcPr>
            <w:tcW w:w="742" w:type="dxa"/>
            <w:tcBorders>
              <w:top w:val="single" w:sz="4" w:space="0" w:color="7F7F7F" w:themeColor="text1" w:themeTint="80"/>
            </w:tcBorders>
            <w:vAlign w:val="center"/>
            <w:hideMark/>
          </w:tcPr>
          <w:p w14:paraId="0F8C4683"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-0.043</w:t>
            </w:r>
          </w:p>
        </w:tc>
        <w:tc>
          <w:tcPr>
            <w:tcW w:w="742" w:type="dxa"/>
            <w:tcBorders>
              <w:top w:val="single" w:sz="4" w:space="0" w:color="7F7F7F" w:themeColor="text1" w:themeTint="80"/>
            </w:tcBorders>
            <w:vAlign w:val="center"/>
            <w:hideMark/>
          </w:tcPr>
          <w:p w14:paraId="1379D68D"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0.103</w:t>
            </w:r>
          </w:p>
        </w:tc>
        <w:tc>
          <w:tcPr>
            <w:tcW w:w="749" w:type="dxa"/>
            <w:tcBorders>
              <w:top w:val="single" w:sz="4" w:space="0" w:color="7F7F7F" w:themeColor="text1" w:themeTint="80"/>
            </w:tcBorders>
            <w:vAlign w:val="center"/>
            <w:hideMark/>
          </w:tcPr>
          <w:p w14:paraId="44289339"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-0.192</w:t>
            </w:r>
          </w:p>
        </w:tc>
      </w:tr>
      <w:tr w:rsidR="007E4943" w:rsidRPr="00281DDB" w14:paraId="2F951972"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42332284" w14:textId="77777777" w:rsidR="007E4943" w:rsidRPr="00281DDB" w:rsidRDefault="007E4943" w:rsidP="003F3722">
            <w:pPr>
              <w:rPr>
                <w:rFonts w:ascii="Times New Roman" w:eastAsia="Times New Roman" w:hAnsi="Times New Roman" w:cs="Times New Roman"/>
              </w:rPr>
            </w:pPr>
          </w:p>
        </w:tc>
        <w:tc>
          <w:tcPr>
            <w:tcW w:w="1080" w:type="dxa"/>
          </w:tcPr>
          <w:p w14:paraId="3EBFFB6B" w14:textId="77777777" w:rsidR="007E4943" w:rsidRPr="00281DDB" w:rsidRDefault="007E4943" w:rsidP="003F3722">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661D0D10" w14:textId="77777777" w:rsidR="007E4943" w:rsidRPr="003F3722"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0.159</w:t>
            </w:r>
          </w:p>
        </w:tc>
        <w:tc>
          <w:tcPr>
            <w:tcW w:w="742" w:type="dxa"/>
            <w:vAlign w:val="center"/>
            <w:hideMark/>
          </w:tcPr>
          <w:p w14:paraId="038B0CD0" w14:textId="77777777" w:rsidR="007E4943" w:rsidRPr="003F3722"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-0.182</w:t>
            </w:r>
          </w:p>
        </w:tc>
        <w:tc>
          <w:tcPr>
            <w:tcW w:w="742" w:type="dxa"/>
            <w:vAlign w:val="center"/>
            <w:hideMark/>
          </w:tcPr>
          <w:p w14:paraId="08772D8E"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-0.038</w:t>
            </w:r>
          </w:p>
        </w:tc>
        <w:tc>
          <w:tcPr>
            <w:tcW w:w="742" w:type="dxa"/>
            <w:vAlign w:val="center"/>
            <w:hideMark/>
          </w:tcPr>
          <w:p w14:paraId="5F1B5795"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-0.01</w:t>
            </w:r>
            <w:r>
              <w:rPr>
                <w:rFonts w:ascii="Helvetica Neue" w:eastAsia="Times New Roman" w:hAnsi="Helvetica Neue" w:cs="Times New Roman"/>
                <w:color w:val="000000"/>
                <w:sz w:val="15"/>
                <w:szCs w:val="15"/>
              </w:rPr>
              <w:t>0</w:t>
            </w:r>
          </w:p>
        </w:tc>
        <w:tc>
          <w:tcPr>
            <w:tcW w:w="749" w:type="dxa"/>
            <w:vAlign w:val="center"/>
            <w:hideMark/>
          </w:tcPr>
          <w:p w14:paraId="36FBD568"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-0.056</w:t>
            </w:r>
          </w:p>
        </w:tc>
      </w:tr>
      <w:tr w:rsidR="007E4943" w:rsidRPr="00281DDB" w14:paraId="785F9474"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05FDEA2F" w14:textId="77777777" w:rsidR="007E4943" w:rsidRPr="00281DDB" w:rsidRDefault="007E4943" w:rsidP="003F3722">
            <w:pPr>
              <w:rPr>
                <w:rFonts w:ascii="Times New Roman" w:eastAsia="Times New Roman" w:hAnsi="Times New Roman" w:cs="Times New Roman"/>
              </w:rPr>
            </w:pPr>
          </w:p>
        </w:tc>
        <w:tc>
          <w:tcPr>
            <w:tcW w:w="1080" w:type="dxa"/>
          </w:tcPr>
          <w:p w14:paraId="790DB04A" w14:textId="77777777" w:rsidR="007E4943" w:rsidRPr="00281DDB" w:rsidRDefault="007E4943" w:rsidP="003F3722">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1D30EEF6"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0.166</w:t>
            </w:r>
          </w:p>
        </w:tc>
        <w:tc>
          <w:tcPr>
            <w:tcW w:w="742" w:type="dxa"/>
            <w:vAlign w:val="center"/>
            <w:hideMark/>
          </w:tcPr>
          <w:p w14:paraId="794C1261"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-0.176</w:t>
            </w:r>
          </w:p>
        </w:tc>
        <w:tc>
          <w:tcPr>
            <w:tcW w:w="742" w:type="dxa"/>
            <w:vAlign w:val="center"/>
            <w:hideMark/>
          </w:tcPr>
          <w:p w14:paraId="766A0A39"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-0.041</w:t>
            </w:r>
          </w:p>
        </w:tc>
        <w:tc>
          <w:tcPr>
            <w:tcW w:w="742" w:type="dxa"/>
            <w:vAlign w:val="center"/>
            <w:hideMark/>
          </w:tcPr>
          <w:p w14:paraId="5D1717A1"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-0.034</w:t>
            </w:r>
          </w:p>
        </w:tc>
        <w:tc>
          <w:tcPr>
            <w:tcW w:w="749" w:type="dxa"/>
            <w:vAlign w:val="center"/>
            <w:hideMark/>
          </w:tcPr>
          <w:p w14:paraId="59F25D1E"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-0.003</w:t>
            </w:r>
          </w:p>
        </w:tc>
      </w:tr>
      <w:tr w:rsidR="007E4943" w:rsidRPr="00281DDB" w14:paraId="6DB8B35F"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05CF1B55" w14:textId="77777777" w:rsidR="007E4943" w:rsidRPr="00281DDB" w:rsidRDefault="007E4943" w:rsidP="003F3722">
            <w:pPr>
              <w:rPr>
                <w:rFonts w:ascii="Times New Roman" w:eastAsia="Times New Roman" w:hAnsi="Times New Roman" w:cs="Times New Roman"/>
              </w:rPr>
            </w:pPr>
          </w:p>
        </w:tc>
        <w:tc>
          <w:tcPr>
            <w:tcW w:w="1080" w:type="dxa"/>
          </w:tcPr>
          <w:p w14:paraId="755842A6" w14:textId="77777777" w:rsidR="007E4943" w:rsidRPr="00281DDB" w:rsidRDefault="007E4943" w:rsidP="003F3722">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5601D20A" w14:textId="77777777" w:rsidR="007E4943" w:rsidRPr="003F3722"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0.168</w:t>
            </w:r>
          </w:p>
        </w:tc>
        <w:tc>
          <w:tcPr>
            <w:tcW w:w="742" w:type="dxa"/>
            <w:vAlign w:val="center"/>
            <w:hideMark/>
          </w:tcPr>
          <w:p w14:paraId="1EE3ADAA"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-0.161</w:t>
            </w:r>
          </w:p>
        </w:tc>
        <w:tc>
          <w:tcPr>
            <w:tcW w:w="742" w:type="dxa"/>
            <w:vAlign w:val="center"/>
            <w:hideMark/>
          </w:tcPr>
          <w:p w14:paraId="1F8A190B"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-0.042</w:t>
            </w:r>
          </w:p>
        </w:tc>
        <w:tc>
          <w:tcPr>
            <w:tcW w:w="742" w:type="dxa"/>
            <w:vAlign w:val="center"/>
            <w:hideMark/>
          </w:tcPr>
          <w:p w14:paraId="0FEF7D03"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-0.066</w:t>
            </w:r>
          </w:p>
        </w:tc>
        <w:tc>
          <w:tcPr>
            <w:tcW w:w="749" w:type="dxa"/>
            <w:vAlign w:val="center"/>
            <w:hideMark/>
          </w:tcPr>
          <w:p w14:paraId="719B9089"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0.057</w:t>
            </w:r>
          </w:p>
        </w:tc>
      </w:tr>
      <w:tr w:rsidR="007E4943" w:rsidRPr="00281DDB" w14:paraId="53710310"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61C64403" w14:textId="77777777" w:rsidR="007E4943" w:rsidRPr="00281DDB" w:rsidRDefault="007E4943" w:rsidP="003F3722">
            <w:pPr>
              <w:rPr>
                <w:rFonts w:ascii="Times New Roman" w:eastAsia="Times New Roman" w:hAnsi="Times New Roman" w:cs="Times New Roman"/>
              </w:rPr>
            </w:pPr>
          </w:p>
        </w:tc>
        <w:tc>
          <w:tcPr>
            <w:tcW w:w="1080" w:type="dxa"/>
            <w:tcBorders>
              <w:bottom w:val="single" w:sz="4" w:space="0" w:color="auto"/>
            </w:tcBorders>
          </w:tcPr>
          <w:p w14:paraId="0E2C14B7" w14:textId="77777777" w:rsidR="007E4943" w:rsidRPr="00281DDB" w:rsidRDefault="007E4943" w:rsidP="003F3722">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4C2359FE"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0.151</w:t>
            </w:r>
          </w:p>
        </w:tc>
        <w:tc>
          <w:tcPr>
            <w:tcW w:w="742" w:type="dxa"/>
            <w:tcBorders>
              <w:bottom w:val="single" w:sz="4" w:space="0" w:color="auto"/>
            </w:tcBorders>
            <w:vAlign w:val="center"/>
            <w:hideMark/>
          </w:tcPr>
          <w:p w14:paraId="034030E1"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-0.128</w:t>
            </w:r>
          </w:p>
        </w:tc>
        <w:tc>
          <w:tcPr>
            <w:tcW w:w="742" w:type="dxa"/>
            <w:tcBorders>
              <w:bottom w:val="single" w:sz="4" w:space="0" w:color="auto"/>
            </w:tcBorders>
            <w:vAlign w:val="center"/>
            <w:hideMark/>
          </w:tcPr>
          <w:p w14:paraId="509FE5C7"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-0.043</w:t>
            </w:r>
          </w:p>
        </w:tc>
        <w:tc>
          <w:tcPr>
            <w:tcW w:w="742" w:type="dxa"/>
            <w:tcBorders>
              <w:bottom w:val="single" w:sz="4" w:space="0" w:color="auto"/>
            </w:tcBorders>
            <w:vAlign w:val="center"/>
            <w:hideMark/>
          </w:tcPr>
          <w:p w14:paraId="213EEC6C"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-0.115</w:t>
            </w:r>
          </w:p>
        </w:tc>
        <w:tc>
          <w:tcPr>
            <w:tcW w:w="749" w:type="dxa"/>
            <w:tcBorders>
              <w:bottom w:val="single" w:sz="4" w:space="0" w:color="auto"/>
            </w:tcBorders>
            <w:vAlign w:val="center"/>
            <w:hideMark/>
          </w:tcPr>
          <w:p w14:paraId="0600AFA6"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0.193</w:t>
            </w:r>
          </w:p>
        </w:tc>
      </w:tr>
      <w:tr w:rsidR="007E4943" w:rsidRPr="00281DDB" w14:paraId="04E9BFEE"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35586584" w14:textId="77777777" w:rsidR="007E4943" w:rsidRDefault="007E4943" w:rsidP="003F3722">
            <w:pPr>
              <w:rPr>
                <w:rFonts w:ascii="Helvetica Neue" w:eastAsia="Times New Roman" w:hAnsi="Helvetica Neue" w:cs="Times New Roman"/>
                <w:b/>
                <w:bCs/>
                <w:i w:val="0"/>
                <w:iCs w:val="0"/>
                <w:color w:val="000000"/>
                <w:sz w:val="15"/>
                <w:szCs w:val="15"/>
              </w:rPr>
            </w:pPr>
            <w:r w:rsidRPr="00281DDB">
              <w:rPr>
                <w:rFonts w:ascii="Helvetica Neue" w:eastAsia="Times New Roman" w:hAnsi="Helvetica Neue" w:cs="Times New Roman"/>
                <w:b/>
                <w:bCs/>
                <w:color w:val="000000"/>
                <w:sz w:val="15"/>
                <w:szCs w:val="15"/>
              </w:rPr>
              <w:t>Cloud</w:t>
            </w:r>
            <w:r>
              <w:rPr>
                <w:rFonts w:ascii="Helvetica Neue" w:eastAsia="Times New Roman" w:hAnsi="Helvetica Neue" w:cs="Times New Roman"/>
                <w:b/>
                <w:bCs/>
                <w:color w:val="000000"/>
                <w:sz w:val="15"/>
                <w:szCs w:val="15"/>
              </w:rPr>
              <w:t xml:space="preserve"> </w:t>
            </w:r>
            <w:r w:rsidRPr="00281DDB">
              <w:rPr>
                <w:rFonts w:ascii="Helvetica Neue" w:eastAsia="Times New Roman" w:hAnsi="Helvetica Neue" w:cs="Times New Roman"/>
                <w:b/>
                <w:bCs/>
                <w:color w:val="000000"/>
                <w:sz w:val="15"/>
                <w:szCs w:val="15"/>
              </w:rPr>
              <w:t>Cover</w:t>
            </w:r>
            <w:r>
              <w:rPr>
                <w:rFonts w:ascii="Helvetica Neue" w:eastAsia="Times New Roman" w:hAnsi="Helvetica Neue" w:cs="Times New Roman"/>
                <w:b/>
                <w:bCs/>
                <w:color w:val="000000"/>
                <w:sz w:val="15"/>
                <w:szCs w:val="15"/>
              </w:rPr>
              <w:t xml:space="preserve"> </w:t>
            </w:r>
          </w:p>
          <w:p w14:paraId="318F52FB" w14:textId="6D1AB9D7" w:rsidR="007E4943" w:rsidRPr="00281DDB" w:rsidRDefault="007E4943" w:rsidP="003F3722">
            <w:pPr>
              <w:rPr>
                <w:rFonts w:ascii="Times New Roman" w:eastAsia="Times New Roman" w:hAnsi="Times New Roman" w:cs="Times New Roman"/>
              </w:rPr>
            </w:pPr>
            <w:r>
              <w:rPr>
                <w:rFonts w:ascii="Helvetica Neue" w:eastAsia="Times New Roman" w:hAnsi="Helvetica Neue" w:cs="Times New Roman"/>
                <w:b/>
                <w:bCs/>
                <w:color w:val="000000"/>
                <w:sz w:val="15"/>
                <w:szCs w:val="15"/>
              </w:rPr>
              <w:t>(CC)</w:t>
            </w:r>
          </w:p>
          <w:p w14:paraId="626F3CAD" w14:textId="77777777" w:rsidR="007E4943" w:rsidRPr="00281DDB" w:rsidRDefault="007E4943" w:rsidP="003F3722">
            <w:pPr>
              <w:rPr>
                <w:rFonts w:ascii="Times New Roman" w:eastAsia="Times New Roman" w:hAnsi="Times New Roman" w:cs="Times New Roman"/>
              </w:rPr>
            </w:pPr>
          </w:p>
        </w:tc>
        <w:tc>
          <w:tcPr>
            <w:tcW w:w="1080" w:type="dxa"/>
            <w:tcBorders>
              <w:top w:val="single" w:sz="4" w:space="0" w:color="auto"/>
            </w:tcBorders>
          </w:tcPr>
          <w:p w14:paraId="60779C5A" w14:textId="77777777" w:rsidR="007E4943" w:rsidRPr="00281DDB" w:rsidRDefault="007E4943" w:rsidP="003F3722">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67B60AED" w14:textId="77777777" w:rsidR="007E4943" w:rsidRPr="003F3722"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0.178</w:t>
            </w:r>
          </w:p>
        </w:tc>
        <w:tc>
          <w:tcPr>
            <w:tcW w:w="742" w:type="dxa"/>
            <w:tcBorders>
              <w:top w:val="single" w:sz="4" w:space="0" w:color="auto"/>
            </w:tcBorders>
            <w:vAlign w:val="center"/>
            <w:hideMark/>
          </w:tcPr>
          <w:p w14:paraId="4DCE04F5"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0.059</w:t>
            </w:r>
          </w:p>
        </w:tc>
        <w:tc>
          <w:tcPr>
            <w:tcW w:w="742" w:type="dxa"/>
            <w:tcBorders>
              <w:top w:val="single" w:sz="4" w:space="0" w:color="auto"/>
            </w:tcBorders>
            <w:vAlign w:val="center"/>
            <w:hideMark/>
          </w:tcPr>
          <w:p w14:paraId="73A10331"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w:t>
            </w:r>
            <w:r>
              <w:rPr>
                <w:rFonts w:ascii="Helvetica Neue" w:eastAsia="Times New Roman" w:hAnsi="Helvetica Neue" w:cs="Times New Roman"/>
                <w:color w:val="000000"/>
                <w:sz w:val="15"/>
                <w:szCs w:val="15"/>
              </w:rPr>
              <w:t>0</w:t>
            </w:r>
          </w:p>
        </w:tc>
        <w:tc>
          <w:tcPr>
            <w:tcW w:w="742" w:type="dxa"/>
            <w:tcBorders>
              <w:top w:val="single" w:sz="4" w:space="0" w:color="auto"/>
            </w:tcBorders>
            <w:vAlign w:val="center"/>
            <w:hideMark/>
          </w:tcPr>
          <w:p w14:paraId="030466FD"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0.047</w:t>
            </w:r>
          </w:p>
        </w:tc>
        <w:tc>
          <w:tcPr>
            <w:tcW w:w="749" w:type="dxa"/>
            <w:tcBorders>
              <w:top w:val="single" w:sz="4" w:space="0" w:color="auto"/>
            </w:tcBorders>
            <w:vAlign w:val="center"/>
            <w:hideMark/>
          </w:tcPr>
          <w:p w14:paraId="5AEFB8DF"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-0.166</w:t>
            </w:r>
          </w:p>
        </w:tc>
      </w:tr>
      <w:tr w:rsidR="007E4943" w:rsidRPr="00281DDB" w14:paraId="38E3F880"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1674C955" w14:textId="77777777" w:rsidR="007E4943" w:rsidRPr="00281DDB" w:rsidRDefault="007E4943" w:rsidP="003F3722">
            <w:pPr>
              <w:rPr>
                <w:rFonts w:ascii="Times New Roman" w:eastAsia="Times New Roman" w:hAnsi="Times New Roman" w:cs="Times New Roman"/>
              </w:rPr>
            </w:pPr>
          </w:p>
        </w:tc>
        <w:tc>
          <w:tcPr>
            <w:tcW w:w="1080" w:type="dxa"/>
          </w:tcPr>
          <w:p w14:paraId="195C7A61" w14:textId="77777777" w:rsidR="007E4943" w:rsidRPr="00281DDB" w:rsidRDefault="007E4943" w:rsidP="003F3722">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0BCF8D12"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0.191</w:t>
            </w:r>
          </w:p>
        </w:tc>
        <w:tc>
          <w:tcPr>
            <w:tcW w:w="742" w:type="dxa"/>
            <w:vAlign w:val="center"/>
            <w:hideMark/>
          </w:tcPr>
          <w:p w14:paraId="34639700"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0.068</w:t>
            </w:r>
          </w:p>
        </w:tc>
        <w:tc>
          <w:tcPr>
            <w:tcW w:w="742" w:type="dxa"/>
            <w:vAlign w:val="center"/>
            <w:hideMark/>
          </w:tcPr>
          <w:p w14:paraId="6BA49BF6"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0.083</w:t>
            </w:r>
          </w:p>
        </w:tc>
        <w:tc>
          <w:tcPr>
            <w:tcW w:w="742" w:type="dxa"/>
            <w:vAlign w:val="center"/>
            <w:hideMark/>
          </w:tcPr>
          <w:p w14:paraId="250018B7"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-0.039</w:t>
            </w:r>
          </w:p>
        </w:tc>
        <w:tc>
          <w:tcPr>
            <w:tcW w:w="749" w:type="dxa"/>
            <w:vAlign w:val="center"/>
            <w:hideMark/>
          </w:tcPr>
          <w:p w14:paraId="0FC0F123"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-0.092</w:t>
            </w:r>
          </w:p>
        </w:tc>
      </w:tr>
      <w:tr w:rsidR="007E4943" w:rsidRPr="00281DDB" w14:paraId="4A678929"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1CC11F98" w14:textId="77777777" w:rsidR="007E4943" w:rsidRPr="00281DDB" w:rsidRDefault="007E4943" w:rsidP="003F3722">
            <w:pPr>
              <w:rPr>
                <w:rFonts w:ascii="Times New Roman" w:eastAsia="Times New Roman" w:hAnsi="Times New Roman" w:cs="Times New Roman"/>
              </w:rPr>
            </w:pPr>
          </w:p>
        </w:tc>
        <w:tc>
          <w:tcPr>
            <w:tcW w:w="1080" w:type="dxa"/>
          </w:tcPr>
          <w:p w14:paraId="37E5BC92" w14:textId="77777777" w:rsidR="007E4943" w:rsidRPr="00281DDB" w:rsidRDefault="007E4943" w:rsidP="003F3722">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03800948" w14:textId="77777777" w:rsidR="007E4943" w:rsidRPr="003F3722"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0.193</w:t>
            </w:r>
          </w:p>
        </w:tc>
        <w:tc>
          <w:tcPr>
            <w:tcW w:w="742" w:type="dxa"/>
            <w:vAlign w:val="center"/>
            <w:hideMark/>
          </w:tcPr>
          <w:p w14:paraId="61F0B345"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0.077</w:t>
            </w:r>
          </w:p>
        </w:tc>
        <w:tc>
          <w:tcPr>
            <w:tcW w:w="742" w:type="dxa"/>
            <w:vAlign w:val="center"/>
            <w:hideMark/>
          </w:tcPr>
          <w:p w14:paraId="6A1A4D08"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0.075</w:t>
            </w:r>
          </w:p>
        </w:tc>
        <w:tc>
          <w:tcPr>
            <w:tcW w:w="742" w:type="dxa"/>
            <w:vAlign w:val="center"/>
            <w:hideMark/>
          </w:tcPr>
          <w:p w14:paraId="0E0A2C7D"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-0.075</w:t>
            </w:r>
          </w:p>
        </w:tc>
        <w:tc>
          <w:tcPr>
            <w:tcW w:w="749" w:type="dxa"/>
            <w:vAlign w:val="center"/>
            <w:hideMark/>
          </w:tcPr>
          <w:p w14:paraId="37595F33"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-0.034</w:t>
            </w:r>
          </w:p>
        </w:tc>
      </w:tr>
      <w:tr w:rsidR="007E4943" w:rsidRPr="00281DDB" w14:paraId="15F44427"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0105CA7B" w14:textId="77777777" w:rsidR="007E4943" w:rsidRPr="00281DDB" w:rsidRDefault="007E4943" w:rsidP="003F3722">
            <w:pPr>
              <w:rPr>
                <w:rFonts w:ascii="Times New Roman" w:eastAsia="Times New Roman" w:hAnsi="Times New Roman" w:cs="Times New Roman"/>
              </w:rPr>
            </w:pPr>
          </w:p>
        </w:tc>
        <w:tc>
          <w:tcPr>
            <w:tcW w:w="1080" w:type="dxa"/>
          </w:tcPr>
          <w:p w14:paraId="56358954" w14:textId="77777777" w:rsidR="007E4943" w:rsidRPr="00281DDB" w:rsidRDefault="007E4943" w:rsidP="003F3722">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5EE241A4"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0.188</w:t>
            </w:r>
          </w:p>
        </w:tc>
        <w:tc>
          <w:tcPr>
            <w:tcW w:w="742" w:type="dxa"/>
            <w:vAlign w:val="center"/>
            <w:hideMark/>
          </w:tcPr>
          <w:p w14:paraId="28FD2BFD"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0.079</w:t>
            </w:r>
          </w:p>
        </w:tc>
        <w:tc>
          <w:tcPr>
            <w:tcW w:w="742" w:type="dxa"/>
            <w:vAlign w:val="center"/>
            <w:hideMark/>
          </w:tcPr>
          <w:p w14:paraId="138D429C"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0.068</w:t>
            </w:r>
          </w:p>
        </w:tc>
        <w:tc>
          <w:tcPr>
            <w:tcW w:w="742" w:type="dxa"/>
            <w:vAlign w:val="center"/>
            <w:hideMark/>
          </w:tcPr>
          <w:p w14:paraId="2D4108E7"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-0.101</w:t>
            </w:r>
          </w:p>
        </w:tc>
        <w:tc>
          <w:tcPr>
            <w:tcW w:w="749" w:type="dxa"/>
            <w:vAlign w:val="center"/>
            <w:hideMark/>
          </w:tcPr>
          <w:p w14:paraId="32FF6288"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0.004</w:t>
            </w:r>
          </w:p>
        </w:tc>
      </w:tr>
      <w:tr w:rsidR="007E4943" w:rsidRPr="00281DDB" w14:paraId="262E7FF5" w14:textId="77777777" w:rsidTr="00D27B0C">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hideMark/>
          </w:tcPr>
          <w:p w14:paraId="56E741E4" w14:textId="77777777" w:rsidR="007E4943" w:rsidRPr="00281DDB" w:rsidRDefault="007E4943" w:rsidP="003F3722">
            <w:pPr>
              <w:rPr>
                <w:rFonts w:ascii="Times New Roman" w:eastAsia="Times New Roman" w:hAnsi="Times New Roman" w:cs="Times New Roman"/>
              </w:rPr>
            </w:pPr>
          </w:p>
        </w:tc>
        <w:tc>
          <w:tcPr>
            <w:tcW w:w="1080" w:type="dxa"/>
            <w:tcBorders>
              <w:bottom w:val="single" w:sz="4" w:space="0" w:color="auto"/>
            </w:tcBorders>
          </w:tcPr>
          <w:p w14:paraId="00D7AABD" w14:textId="77777777" w:rsidR="007E4943" w:rsidRPr="00281DDB" w:rsidRDefault="007E4943" w:rsidP="003F3722">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single" w:sz="4" w:space="0" w:color="auto"/>
            </w:tcBorders>
            <w:vAlign w:val="center"/>
            <w:hideMark/>
          </w:tcPr>
          <w:p w14:paraId="6CBDBF24" w14:textId="77777777" w:rsidR="007E4943" w:rsidRPr="003F3722"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0.168</w:t>
            </w:r>
          </w:p>
        </w:tc>
        <w:tc>
          <w:tcPr>
            <w:tcW w:w="742" w:type="dxa"/>
            <w:tcBorders>
              <w:bottom w:val="single" w:sz="4" w:space="0" w:color="auto"/>
            </w:tcBorders>
            <w:vAlign w:val="center"/>
            <w:hideMark/>
          </w:tcPr>
          <w:p w14:paraId="465AC7E8"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0.086</w:t>
            </w:r>
          </w:p>
        </w:tc>
        <w:tc>
          <w:tcPr>
            <w:tcW w:w="742" w:type="dxa"/>
            <w:tcBorders>
              <w:bottom w:val="single" w:sz="4" w:space="0" w:color="auto"/>
            </w:tcBorders>
            <w:vAlign w:val="center"/>
            <w:hideMark/>
          </w:tcPr>
          <w:p w14:paraId="23B3F004"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0.062</w:t>
            </w:r>
          </w:p>
        </w:tc>
        <w:tc>
          <w:tcPr>
            <w:tcW w:w="742" w:type="dxa"/>
            <w:tcBorders>
              <w:bottom w:val="single" w:sz="4" w:space="0" w:color="auto"/>
            </w:tcBorders>
            <w:vAlign w:val="center"/>
            <w:hideMark/>
          </w:tcPr>
          <w:p w14:paraId="490B9009"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-0.142</w:t>
            </w:r>
          </w:p>
        </w:tc>
        <w:tc>
          <w:tcPr>
            <w:tcW w:w="749" w:type="dxa"/>
            <w:tcBorders>
              <w:bottom w:val="single" w:sz="4" w:space="0" w:color="auto"/>
            </w:tcBorders>
            <w:vAlign w:val="center"/>
            <w:hideMark/>
          </w:tcPr>
          <w:p w14:paraId="5BA18727"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0.118</w:t>
            </w:r>
          </w:p>
        </w:tc>
      </w:tr>
      <w:tr w:rsidR="007E4943" w:rsidRPr="00281DDB" w14:paraId="6E5D4C67"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single" w:sz="4" w:space="0" w:color="auto"/>
            </w:tcBorders>
            <w:vAlign w:val="center"/>
            <w:hideMark/>
          </w:tcPr>
          <w:p w14:paraId="60EF9618" w14:textId="1B3B4EE6" w:rsidR="007E4943" w:rsidRDefault="007E4943" w:rsidP="003F3722">
            <w:pPr>
              <w:rPr>
                <w:rFonts w:ascii="Helvetica Neue" w:eastAsia="Times New Roman" w:hAnsi="Helvetica Neue" w:cs="Times New Roman"/>
                <w:b/>
                <w:bCs/>
                <w:i w:val="0"/>
                <w:iCs w:val="0"/>
                <w:color w:val="000000"/>
                <w:sz w:val="15"/>
                <w:szCs w:val="15"/>
              </w:rPr>
            </w:pPr>
            <w:r w:rsidRPr="00281DDB">
              <w:rPr>
                <w:rFonts w:ascii="Helvetica Neue" w:eastAsia="Times New Roman" w:hAnsi="Helvetica Neue" w:cs="Times New Roman"/>
                <w:b/>
                <w:bCs/>
                <w:color w:val="000000"/>
                <w:sz w:val="15"/>
                <w:szCs w:val="15"/>
              </w:rPr>
              <w:t>Elevation</w:t>
            </w:r>
          </w:p>
          <w:p w14:paraId="4D4E8E24" w14:textId="0DAB7D0F" w:rsidR="007E4943" w:rsidRPr="00281DDB" w:rsidRDefault="007E4943" w:rsidP="003F3722">
            <w:pPr>
              <w:rPr>
                <w:rFonts w:ascii="Times New Roman" w:eastAsia="Times New Roman" w:hAnsi="Times New Roman" w:cs="Times New Roman"/>
              </w:rPr>
            </w:pPr>
            <w:r>
              <w:rPr>
                <w:rFonts w:ascii="Helvetica Neue" w:eastAsia="Times New Roman" w:hAnsi="Helvetica Neue" w:cs="Times New Roman"/>
                <w:b/>
                <w:bCs/>
                <w:color w:val="000000"/>
                <w:sz w:val="15"/>
                <w:szCs w:val="15"/>
              </w:rPr>
              <w:t>(Elev)</w:t>
            </w:r>
          </w:p>
          <w:p w14:paraId="625E0A7B" w14:textId="77777777" w:rsidR="007E4943" w:rsidRPr="00281DDB" w:rsidRDefault="007E4943" w:rsidP="003F3722">
            <w:pPr>
              <w:rPr>
                <w:rFonts w:ascii="Times New Roman" w:eastAsia="Times New Roman" w:hAnsi="Times New Roman" w:cs="Times New Roman"/>
              </w:rPr>
            </w:pPr>
          </w:p>
        </w:tc>
        <w:tc>
          <w:tcPr>
            <w:tcW w:w="1080" w:type="dxa"/>
            <w:tcBorders>
              <w:top w:val="single" w:sz="4" w:space="0" w:color="auto"/>
            </w:tcBorders>
          </w:tcPr>
          <w:p w14:paraId="4CC502E0" w14:textId="77777777" w:rsidR="007E4943" w:rsidRPr="00281DDB" w:rsidRDefault="007E4943" w:rsidP="003F3722">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Min</w:t>
            </w:r>
          </w:p>
        </w:tc>
        <w:tc>
          <w:tcPr>
            <w:tcW w:w="742" w:type="dxa"/>
            <w:tcBorders>
              <w:top w:val="single" w:sz="4" w:space="0" w:color="auto"/>
            </w:tcBorders>
            <w:vAlign w:val="center"/>
            <w:hideMark/>
          </w:tcPr>
          <w:p w14:paraId="3D0C1E52"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0.182</w:t>
            </w:r>
          </w:p>
        </w:tc>
        <w:tc>
          <w:tcPr>
            <w:tcW w:w="742" w:type="dxa"/>
            <w:tcBorders>
              <w:top w:val="single" w:sz="4" w:space="0" w:color="auto"/>
            </w:tcBorders>
            <w:vAlign w:val="center"/>
            <w:hideMark/>
          </w:tcPr>
          <w:p w14:paraId="14F40C8E"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0.064</w:t>
            </w:r>
          </w:p>
        </w:tc>
        <w:tc>
          <w:tcPr>
            <w:tcW w:w="742" w:type="dxa"/>
            <w:tcBorders>
              <w:top w:val="single" w:sz="4" w:space="0" w:color="auto"/>
            </w:tcBorders>
            <w:vAlign w:val="center"/>
            <w:hideMark/>
          </w:tcPr>
          <w:p w14:paraId="7192521D"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-0.034</w:t>
            </w:r>
          </w:p>
        </w:tc>
        <w:tc>
          <w:tcPr>
            <w:tcW w:w="742" w:type="dxa"/>
            <w:tcBorders>
              <w:top w:val="single" w:sz="4" w:space="0" w:color="auto"/>
            </w:tcBorders>
            <w:vAlign w:val="center"/>
            <w:hideMark/>
          </w:tcPr>
          <w:p w14:paraId="15651B06"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0.058</w:t>
            </w:r>
          </w:p>
        </w:tc>
        <w:tc>
          <w:tcPr>
            <w:tcW w:w="749" w:type="dxa"/>
            <w:tcBorders>
              <w:top w:val="single" w:sz="4" w:space="0" w:color="auto"/>
            </w:tcBorders>
            <w:vAlign w:val="center"/>
            <w:hideMark/>
          </w:tcPr>
          <w:p w14:paraId="62CA6BA7"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-0.132</w:t>
            </w:r>
          </w:p>
        </w:tc>
      </w:tr>
      <w:tr w:rsidR="007E4943" w:rsidRPr="00281DDB" w14:paraId="5D64A052"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0C490EFF" w14:textId="77777777" w:rsidR="007E4943" w:rsidRPr="00281DDB" w:rsidRDefault="007E4943" w:rsidP="003F3722">
            <w:pPr>
              <w:rPr>
                <w:rFonts w:ascii="Times New Roman" w:eastAsia="Times New Roman" w:hAnsi="Times New Roman" w:cs="Times New Roman"/>
              </w:rPr>
            </w:pPr>
          </w:p>
        </w:tc>
        <w:tc>
          <w:tcPr>
            <w:tcW w:w="1080" w:type="dxa"/>
          </w:tcPr>
          <w:p w14:paraId="69D0FE9D" w14:textId="77777777" w:rsidR="007E4943" w:rsidRPr="00281DDB" w:rsidRDefault="007E4943" w:rsidP="003F3722">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Q1</w:t>
            </w:r>
          </w:p>
        </w:tc>
        <w:tc>
          <w:tcPr>
            <w:tcW w:w="742" w:type="dxa"/>
            <w:vAlign w:val="center"/>
            <w:hideMark/>
          </w:tcPr>
          <w:p w14:paraId="11C4ACCC" w14:textId="77777777" w:rsidR="007E4943" w:rsidRPr="003F3722"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0.195</w:t>
            </w:r>
          </w:p>
        </w:tc>
        <w:tc>
          <w:tcPr>
            <w:tcW w:w="742" w:type="dxa"/>
            <w:vAlign w:val="center"/>
            <w:hideMark/>
          </w:tcPr>
          <w:p w14:paraId="4125C6D5"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0.079</w:t>
            </w:r>
          </w:p>
        </w:tc>
        <w:tc>
          <w:tcPr>
            <w:tcW w:w="742" w:type="dxa"/>
            <w:vAlign w:val="center"/>
            <w:hideMark/>
          </w:tcPr>
          <w:p w14:paraId="6149A01C"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-0.032</w:t>
            </w:r>
          </w:p>
        </w:tc>
        <w:tc>
          <w:tcPr>
            <w:tcW w:w="742" w:type="dxa"/>
            <w:vAlign w:val="center"/>
            <w:hideMark/>
          </w:tcPr>
          <w:p w14:paraId="60903DFE"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-0.023</w:t>
            </w:r>
          </w:p>
        </w:tc>
        <w:tc>
          <w:tcPr>
            <w:tcW w:w="749" w:type="dxa"/>
            <w:vAlign w:val="center"/>
            <w:hideMark/>
          </w:tcPr>
          <w:p w14:paraId="18A721BA"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-0.061</w:t>
            </w:r>
          </w:p>
        </w:tc>
      </w:tr>
      <w:tr w:rsidR="007E4943" w:rsidRPr="00281DDB" w14:paraId="0FF31EB9" w14:textId="77777777" w:rsidTr="00366998">
        <w:trPr>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78675AB4" w14:textId="77777777" w:rsidR="007E4943" w:rsidRPr="00281DDB" w:rsidRDefault="007E4943" w:rsidP="003F3722">
            <w:pPr>
              <w:rPr>
                <w:rFonts w:ascii="Times New Roman" w:eastAsia="Times New Roman" w:hAnsi="Times New Roman" w:cs="Times New Roman"/>
              </w:rPr>
            </w:pPr>
          </w:p>
        </w:tc>
        <w:tc>
          <w:tcPr>
            <w:tcW w:w="1080" w:type="dxa"/>
          </w:tcPr>
          <w:p w14:paraId="300FA154" w14:textId="77777777" w:rsidR="007E4943" w:rsidRPr="00281DDB" w:rsidRDefault="007E4943" w:rsidP="003F3722">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Mean</w:t>
            </w:r>
          </w:p>
        </w:tc>
        <w:tc>
          <w:tcPr>
            <w:tcW w:w="742" w:type="dxa"/>
            <w:vAlign w:val="center"/>
            <w:hideMark/>
          </w:tcPr>
          <w:p w14:paraId="62ACE9C2"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0.195</w:t>
            </w:r>
          </w:p>
        </w:tc>
        <w:tc>
          <w:tcPr>
            <w:tcW w:w="742" w:type="dxa"/>
            <w:vAlign w:val="center"/>
            <w:hideMark/>
          </w:tcPr>
          <w:p w14:paraId="1E9093F1"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0.083</w:t>
            </w:r>
          </w:p>
        </w:tc>
        <w:tc>
          <w:tcPr>
            <w:tcW w:w="742" w:type="dxa"/>
            <w:vAlign w:val="center"/>
            <w:hideMark/>
          </w:tcPr>
          <w:p w14:paraId="2B883D93"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-0.038</w:t>
            </w:r>
          </w:p>
        </w:tc>
        <w:tc>
          <w:tcPr>
            <w:tcW w:w="742" w:type="dxa"/>
            <w:vAlign w:val="center"/>
            <w:hideMark/>
          </w:tcPr>
          <w:p w14:paraId="24AEECA6"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-0.06</w:t>
            </w:r>
            <w:r>
              <w:rPr>
                <w:rFonts w:ascii="Helvetica Neue" w:eastAsia="Times New Roman" w:hAnsi="Helvetica Neue" w:cs="Times New Roman"/>
                <w:color w:val="000000"/>
                <w:sz w:val="15"/>
                <w:szCs w:val="15"/>
              </w:rPr>
              <w:t>0</w:t>
            </w:r>
          </w:p>
        </w:tc>
        <w:tc>
          <w:tcPr>
            <w:tcW w:w="749" w:type="dxa"/>
            <w:vAlign w:val="center"/>
            <w:hideMark/>
          </w:tcPr>
          <w:p w14:paraId="65B95147"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-0.006</w:t>
            </w:r>
          </w:p>
        </w:tc>
      </w:tr>
      <w:tr w:rsidR="007E4943" w:rsidRPr="00281DDB" w14:paraId="44A6CDC2" w14:textId="77777777" w:rsidTr="0036699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440" w:type="dxa"/>
            <w:vMerge/>
            <w:vAlign w:val="center"/>
            <w:hideMark/>
          </w:tcPr>
          <w:p w14:paraId="7CEE4E8F" w14:textId="77777777" w:rsidR="007E4943" w:rsidRPr="00281DDB" w:rsidRDefault="007E4943" w:rsidP="003F3722">
            <w:pPr>
              <w:rPr>
                <w:rFonts w:ascii="Times New Roman" w:eastAsia="Times New Roman" w:hAnsi="Times New Roman" w:cs="Times New Roman"/>
              </w:rPr>
            </w:pPr>
          </w:p>
        </w:tc>
        <w:tc>
          <w:tcPr>
            <w:tcW w:w="1080" w:type="dxa"/>
          </w:tcPr>
          <w:p w14:paraId="5D48BC5C" w14:textId="77777777" w:rsidR="007E4943" w:rsidRPr="00281DDB" w:rsidRDefault="007E4943" w:rsidP="003F3722">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Q3</w:t>
            </w:r>
          </w:p>
        </w:tc>
        <w:tc>
          <w:tcPr>
            <w:tcW w:w="742" w:type="dxa"/>
            <w:vAlign w:val="center"/>
            <w:hideMark/>
          </w:tcPr>
          <w:p w14:paraId="4A6EEB5D" w14:textId="77777777" w:rsidR="007E4943" w:rsidRPr="003F3722"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3F3722">
              <w:rPr>
                <w:rFonts w:ascii="Helvetica Neue" w:eastAsia="Times New Roman" w:hAnsi="Helvetica Neue" w:cs="Times New Roman"/>
                <w:b/>
                <w:color w:val="000000"/>
                <w:sz w:val="15"/>
                <w:szCs w:val="15"/>
              </w:rPr>
              <w:t>0.188</w:t>
            </w:r>
          </w:p>
        </w:tc>
        <w:tc>
          <w:tcPr>
            <w:tcW w:w="742" w:type="dxa"/>
            <w:vAlign w:val="center"/>
            <w:hideMark/>
          </w:tcPr>
          <w:p w14:paraId="1C4835BD"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0.083</w:t>
            </w:r>
          </w:p>
        </w:tc>
        <w:tc>
          <w:tcPr>
            <w:tcW w:w="742" w:type="dxa"/>
            <w:vAlign w:val="center"/>
            <w:hideMark/>
          </w:tcPr>
          <w:p w14:paraId="19425D2B"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w:t>
            </w:r>
            <w:r>
              <w:rPr>
                <w:rFonts w:ascii="Helvetica Neue" w:eastAsia="Times New Roman" w:hAnsi="Helvetica Neue" w:cs="Times New Roman"/>
                <w:color w:val="000000"/>
                <w:sz w:val="15"/>
                <w:szCs w:val="15"/>
              </w:rPr>
              <w:t>0</w:t>
            </w:r>
          </w:p>
        </w:tc>
        <w:tc>
          <w:tcPr>
            <w:tcW w:w="742" w:type="dxa"/>
            <w:vAlign w:val="center"/>
            <w:hideMark/>
          </w:tcPr>
          <w:p w14:paraId="21FCF55E"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-0.087</w:t>
            </w:r>
          </w:p>
        </w:tc>
        <w:tc>
          <w:tcPr>
            <w:tcW w:w="749" w:type="dxa"/>
            <w:vAlign w:val="center"/>
            <w:hideMark/>
          </w:tcPr>
          <w:p w14:paraId="005DDA37" w14:textId="77777777" w:rsidR="007E4943" w:rsidRPr="00281DDB" w:rsidRDefault="007E4943" w:rsidP="003F3722">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0.032</w:t>
            </w:r>
          </w:p>
        </w:tc>
      </w:tr>
      <w:tr w:rsidR="007E4943" w:rsidRPr="00281DDB" w14:paraId="09FC3F06" w14:textId="77777777" w:rsidTr="00D27B0C">
        <w:trPr>
          <w:trHeight w:val="180"/>
        </w:trPr>
        <w:tc>
          <w:tcPr>
            <w:cnfStyle w:val="001000000000" w:firstRow="0" w:lastRow="0" w:firstColumn="1" w:lastColumn="0" w:oddVBand="0" w:evenVBand="0" w:oddHBand="0" w:evenHBand="0" w:firstRowFirstColumn="0" w:firstRowLastColumn="0" w:lastRowFirstColumn="0" w:lastRowLastColumn="0"/>
            <w:tcW w:w="1440" w:type="dxa"/>
            <w:vMerge/>
            <w:tcBorders>
              <w:bottom w:val="double" w:sz="4" w:space="0" w:color="auto"/>
            </w:tcBorders>
            <w:vAlign w:val="center"/>
            <w:hideMark/>
          </w:tcPr>
          <w:p w14:paraId="4E306949" w14:textId="77777777" w:rsidR="007E4943" w:rsidRPr="00281DDB" w:rsidRDefault="007E4943" w:rsidP="003F3722">
            <w:pPr>
              <w:rPr>
                <w:rFonts w:ascii="Times New Roman" w:eastAsia="Times New Roman" w:hAnsi="Times New Roman" w:cs="Times New Roman"/>
              </w:rPr>
            </w:pPr>
          </w:p>
        </w:tc>
        <w:tc>
          <w:tcPr>
            <w:tcW w:w="1080" w:type="dxa"/>
            <w:tcBorders>
              <w:bottom w:val="double" w:sz="4" w:space="0" w:color="auto"/>
            </w:tcBorders>
          </w:tcPr>
          <w:p w14:paraId="3243FF3F" w14:textId="77777777" w:rsidR="007E4943" w:rsidRPr="00281DDB" w:rsidRDefault="007E4943" w:rsidP="003F3722">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Max</w:t>
            </w:r>
          </w:p>
        </w:tc>
        <w:tc>
          <w:tcPr>
            <w:tcW w:w="742" w:type="dxa"/>
            <w:tcBorders>
              <w:bottom w:val="double" w:sz="4" w:space="0" w:color="auto"/>
            </w:tcBorders>
            <w:vAlign w:val="center"/>
            <w:hideMark/>
          </w:tcPr>
          <w:p w14:paraId="75A3D2AC" w14:textId="77777777" w:rsidR="007E4943" w:rsidRPr="003F3722"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F3722">
              <w:rPr>
                <w:rFonts w:ascii="Helvetica Neue" w:eastAsia="Times New Roman" w:hAnsi="Helvetica Neue" w:cs="Times New Roman"/>
                <w:color w:val="000000"/>
                <w:sz w:val="15"/>
                <w:szCs w:val="15"/>
              </w:rPr>
              <w:t>0.165</w:t>
            </w:r>
          </w:p>
        </w:tc>
        <w:tc>
          <w:tcPr>
            <w:tcW w:w="742" w:type="dxa"/>
            <w:tcBorders>
              <w:bottom w:val="double" w:sz="4" w:space="0" w:color="auto"/>
            </w:tcBorders>
            <w:vAlign w:val="center"/>
            <w:hideMark/>
          </w:tcPr>
          <w:p w14:paraId="28D618EE"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0.082</w:t>
            </w:r>
          </w:p>
        </w:tc>
        <w:tc>
          <w:tcPr>
            <w:tcW w:w="742" w:type="dxa"/>
            <w:tcBorders>
              <w:bottom w:val="double" w:sz="4" w:space="0" w:color="auto"/>
            </w:tcBorders>
            <w:vAlign w:val="center"/>
            <w:hideMark/>
          </w:tcPr>
          <w:p w14:paraId="38873376"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-0.042</w:t>
            </w:r>
          </w:p>
        </w:tc>
        <w:tc>
          <w:tcPr>
            <w:tcW w:w="742" w:type="dxa"/>
            <w:tcBorders>
              <w:bottom w:val="double" w:sz="4" w:space="0" w:color="auto"/>
            </w:tcBorders>
            <w:vAlign w:val="center"/>
            <w:hideMark/>
          </w:tcPr>
          <w:p w14:paraId="35CDF6E8"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-0.132</w:t>
            </w:r>
          </w:p>
        </w:tc>
        <w:tc>
          <w:tcPr>
            <w:tcW w:w="749" w:type="dxa"/>
            <w:tcBorders>
              <w:bottom w:val="double" w:sz="4" w:space="0" w:color="auto"/>
            </w:tcBorders>
            <w:vAlign w:val="center"/>
            <w:hideMark/>
          </w:tcPr>
          <w:p w14:paraId="3985EF3C" w14:textId="77777777" w:rsidR="007E4943" w:rsidRPr="00281DDB" w:rsidRDefault="007E4943" w:rsidP="003F372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81DDB">
              <w:rPr>
                <w:rFonts w:ascii="Helvetica Neue" w:eastAsia="Times New Roman" w:hAnsi="Helvetica Neue" w:cs="Times New Roman"/>
                <w:color w:val="000000"/>
                <w:sz w:val="15"/>
                <w:szCs w:val="15"/>
              </w:rPr>
              <w:t>0.138</w:t>
            </w:r>
          </w:p>
        </w:tc>
      </w:tr>
      <w:tr w:rsidR="00366998" w:rsidRPr="00281DDB" w14:paraId="22FFB531" w14:textId="77777777" w:rsidTr="00D27B0C">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440" w:type="dxa"/>
            <w:vMerge w:val="restart"/>
            <w:tcBorders>
              <w:top w:val="double" w:sz="4" w:space="0" w:color="auto"/>
            </w:tcBorders>
            <w:vAlign w:val="center"/>
          </w:tcPr>
          <w:p w14:paraId="671CF64F" w14:textId="0D7DFFF2" w:rsidR="00366998" w:rsidRPr="00281DDB" w:rsidRDefault="00366998" w:rsidP="00366998">
            <w:pPr>
              <w:rPr>
                <w:rFonts w:ascii="Times New Roman" w:eastAsia="Times New Roman" w:hAnsi="Times New Roman" w:cs="Times New Roman"/>
              </w:rPr>
            </w:pPr>
            <w:r>
              <w:rPr>
                <w:rFonts w:ascii="Helvetica Neue" w:eastAsia="Times New Roman" w:hAnsi="Helvetica Neue" w:cs="Times New Roman"/>
                <w:b/>
                <w:bCs/>
                <w:color w:val="000000"/>
                <w:sz w:val="15"/>
                <w:szCs w:val="15"/>
              </w:rPr>
              <w:t>Statistics</w:t>
            </w:r>
          </w:p>
        </w:tc>
        <w:tc>
          <w:tcPr>
            <w:tcW w:w="1080" w:type="dxa"/>
            <w:tcBorders>
              <w:top w:val="double" w:sz="4" w:space="0" w:color="auto"/>
            </w:tcBorders>
          </w:tcPr>
          <w:p w14:paraId="5D222D09" w14:textId="56C7AB9A" w:rsidR="00366998" w:rsidRPr="00D27B0C" w:rsidRDefault="00366998" w:rsidP="00366998">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i/>
                <w:color w:val="000000"/>
                <w:sz w:val="15"/>
                <w:szCs w:val="15"/>
              </w:rPr>
            </w:pPr>
            <w:r w:rsidRPr="00D27B0C">
              <w:rPr>
                <w:rFonts w:ascii="Helvetica Neue" w:eastAsia="Times New Roman" w:hAnsi="Helvetica Neue" w:cs="Times New Roman"/>
                <w:i/>
                <w:color w:val="000000"/>
                <w:sz w:val="15"/>
                <w:szCs w:val="15"/>
              </w:rPr>
              <w:t>Variation</w:t>
            </w:r>
          </w:p>
        </w:tc>
        <w:tc>
          <w:tcPr>
            <w:tcW w:w="742" w:type="dxa"/>
            <w:tcBorders>
              <w:top w:val="double" w:sz="4" w:space="0" w:color="auto"/>
            </w:tcBorders>
            <w:vAlign w:val="center"/>
          </w:tcPr>
          <w:p w14:paraId="0326982D" w14:textId="07A6728B" w:rsidR="00366998" w:rsidRPr="00D27B0C" w:rsidRDefault="00366998"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i/>
                <w:color w:val="000000"/>
                <w:sz w:val="15"/>
                <w:szCs w:val="15"/>
              </w:rPr>
            </w:pPr>
            <w:r w:rsidRPr="00D27B0C">
              <w:rPr>
                <w:rFonts w:ascii="Helvetica Neue" w:eastAsia="Times New Roman" w:hAnsi="Helvetica Neue" w:cs="Times New Roman"/>
                <w:i/>
                <w:color w:val="000000"/>
                <w:sz w:val="15"/>
                <w:szCs w:val="15"/>
              </w:rPr>
              <w:t>35.29%</w:t>
            </w:r>
          </w:p>
        </w:tc>
        <w:tc>
          <w:tcPr>
            <w:tcW w:w="742" w:type="dxa"/>
            <w:tcBorders>
              <w:top w:val="double" w:sz="4" w:space="0" w:color="auto"/>
            </w:tcBorders>
            <w:vAlign w:val="center"/>
          </w:tcPr>
          <w:p w14:paraId="7AA8AB05" w14:textId="7571CAC1" w:rsidR="00366998" w:rsidRPr="00D27B0C" w:rsidRDefault="00366998"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i/>
                <w:color w:val="000000"/>
                <w:sz w:val="15"/>
                <w:szCs w:val="15"/>
              </w:rPr>
            </w:pPr>
            <w:r w:rsidRPr="00D27B0C">
              <w:rPr>
                <w:rFonts w:ascii="Helvetica Neue" w:eastAsia="Times New Roman" w:hAnsi="Helvetica Neue" w:cs="Times New Roman"/>
                <w:i/>
                <w:color w:val="000000"/>
                <w:sz w:val="15"/>
                <w:szCs w:val="15"/>
              </w:rPr>
              <w:t>19.82%</w:t>
            </w:r>
          </w:p>
        </w:tc>
        <w:tc>
          <w:tcPr>
            <w:tcW w:w="742" w:type="dxa"/>
            <w:tcBorders>
              <w:top w:val="double" w:sz="4" w:space="0" w:color="auto"/>
            </w:tcBorders>
            <w:vAlign w:val="center"/>
          </w:tcPr>
          <w:p w14:paraId="33B5D342" w14:textId="103E8944" w:rsidR="00366998" w:rsidRPr="00D27B0C" w:rsidRDefault="00366998"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i/>
                <w:color w:val="000000"/>
                <w:sz w:val="15"/>
                <w:szCs w:val="15"/>
              </w:rPr>
            </w:pPr>
            <w:r w:rsidRPr="00D27B0C">
              <w:rPr>
                <w:rFonts w:ascii="Helvetica Neue" w:eastAsia="Times New Roman" w:hAnsi="Helvetica Neue" w:cs="Times New Roman"/>
                <w:i/>
                <w:color w:val="000000"/>
                <w:sz w:val="15"/>
                <w:szCs w:val="15"/>
              </w:rPr>
              <w:t>16.64%</w:t>
            </w:r>
          </w:p>
        </w:tc>
        <w:tc>
          <w:tcPr>
            <w:tcW w:w="742" w:type="dxa"/>
            <w:tcBorders>
              <w:top w:val="double" w:sz="4" w:space="0" w:color="auto"/>
            </w:tcBorders>
            <w:vAlign w:val="center"/>
          </w:tcPr>
          <w:p w14:paraId="61765FDE" w14:textId="0DBBE78A" w:rsidR="00366998" w:rsidRPr="00D27B0C" w:rsidRDefault="00366998"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i/>
                <w:color w:val="000000"/>
                <w:sz w:val="15"/>
                <w:szCs w:val="15"/>
              </w:rPr>
            </w:pPr>
            <w:r w:rsidRPr="00D27B0C">
              <w:rPr>
                <w:rFonts w:ascii="Helvetica Neue" w:eastAsia="Times New Roman" w:hAnsi="Helvetica Neue" w:cs="Times New Roman"/>
                <w:i/>
                <w:color w:val="000000"/>
                <w:sz w:val="15"/>
                <w:szCs w:val="15"/>
              </w:rPr>
              <w:t>11.50%</w:t>
            </w:r>
          </w:p>
        </w:tc>
        <w:tc>
          <w:tcPr>
            <w:tcW w:w="749" w:type="dxa"/>
            <w:tcBorders>
              <w:top w:val="double" w:sz="4" w:space="0" w:color="auto"/>
            </w:tcBorders>
            <w:vAlign w:val="center"/>
          </w:tcPr>
          <w:p w14:paraId="1548C023" w14:textId="33325DB2" w:rsidR="00366998" w:rsidRPr="00D27B0C" w:rsidRDefault="00366998"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i/>
                <w:color w:val="000000"/>
                <w:sz w:val="15"/>
                <w:szCs w:val="15"/>
              </w:rPr>
            </w:pPr>
            <w:r w:rsidRPr="00D27B0C">
              <w:rPr>
                <w:rFonts w:ascii="Helvetica Neue" w:eastAsia="Times New Roman" w:hAnsi="Helvetica Neue" w:cs="Times New Roman"/>
                <w:i/>
                <w:color w:val="000000"/>
                <w:sz w:val="15"/>
                <w:szCs w:val="15"/>
              </w:rPr>
              <w:t>6.50%</w:t>
            </w:r>
          </w:p>
        </w:tc>
      </w:tr>
      <w:tr w:rsidR="00366998" w:rsidRPr="00281DDB" w14:paraId="313F348B" w14:textId="77777777" w:rsidTr="00D27B0C">
        <w:trPr>
          <w:trHeight w:val="180"/>
        </w:trPr>
        <w:tc>
          <w:tcPr>
            <w:cnfStyle w:val="001000000000" w:firstRow="0" w:lastRow="0" w:firstColumn="1" w:lastColumn="0" w:oddVBand="0" w:evenVBand="0" w:oddHBand="0" w:evenHBand="0" w:firstRowFirstColumn="0" w:firstRowLastColumn="0" w:lastRowFirstColumn="0" w:lastRowLastColumn="0"/>
            <w:tcW w:w="1440" w:type="dxa"/>
            <w:vMerge/>
            <w:vAlign w:val="center"/>
          </w:tcPr>
          <w:p w14:paraId="5B09ED08" w14:textId="77777777" w:rsidR="00366998" w:rsidRPr="00366998" w:rsidRDefault="00366998" w:rsidP="00366998">
            <w:pPr>
              <w:rPr>
                <w:rFonts w:ascii="Helvetica Neue" w:eastAsia="Times New Roman" w:hAnsi="Helvetica Neue" w:cs="Times New Roman"/>
                <w:b/>
                <w:bCs/>
                <w:color w:val="000000"/>
                <w:sz w:val="15"/>
                <w:szCs w:val="15"/>
              </w:rPr>
            </w:pPr>
          </w:p>
        </w:tc>
        <w:tc>
          <w:tcPr>
            <w:tcW w:w="1080" w:type="dxa"/>
          </w:tcPr>
          <w:p w14:paraId="26D7369B" w14:textId="3B9057F5" w:rsidR="00366998" w:rsidRDefault="00366998" w:rsidP="00366998">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Overall Z</w:t>
            </w:r>
          </w:p>
        </w:tc>
        <w:tc>
          <w:tcPr>
            <w:tcW w:w="742" w:type="dxa"/>
            <w:vAlign w:val="center"/>
          </w:tcPr>
          <w:p w14:paraId="2956A4F6" w14:textId="56FEFFFD" w:rsidR="00366998" w:rsidRPr="003F3722"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2.1542</w:t>
            </w:r>
          </w:p>
        </w:tc>
        <w:tc>
          <w:tcPr>
            <w:tcW w:w="742" w:type="dxa"/>
            <w:vAlign w:val="center"/>
          </w:tcPr>
          <w:p w14:paraId="7C03443C" w14:textId="12678683" w:rsidR="00366998" w:rsidRPr="00281DDB"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1.0465</w:t>
            </w:r>
          </w:p>
        </w:tc>
        <w:tc>
          <w:tcPr>
            <w:tcW w:w="742" w:type="dxa"/>
            <w:vAlign w:val="center"/>
          </w:tcPr>
          <w:p w14:paraId="245DADF4" w14:textId="3F6604AB" w:rsidR="00366998" w:rsidRPr="00281DDB"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-0.0182</w:t>
            </w:r>
          </w:p>
        </w:tc>
        <w:tc>
          <w:tcPr>
            <w:tcW w:w="742" w:type="dxa"/>
            <w:vAlign w:val="center"/>
          </w:tcPr>
          <w:p w14:paraId="38E742BB" w14:textId="6BDB81D7" w:rsidR="00366998" w:rsidRPr="00281DDB"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2.1515</w:t>
            </w:r>
          </w:p>
        </w:tc>
        <w:tc>
          <w:tcPr>
            <w:tcW w:w="749" w:type="dxa"/>
            <w:vAlign w:val="center"/>
          </w:tcPr>
          <w:p w14:paraId="1AF7D8A7" w14:textId="6AE9CC79" w:rsidR="00366998" w:rsidRPr="00281DDB"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1.9171</w:t>
            </w:r>
          </w:p>
        </w:tc>
      </w:tr>
      <w:tr w:rsidR="00366998" w:rsidRPr="00281DDB" w14:paraId="43C0FE0E" w14:textId="77777777" w:rsidTr="00D27B0C">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440" w:type="dxa"/>
            <w:vMerge/>
            <w:vAlign w:val="center"/>
          </w:tcPr>
          <w:p w14:paraId="122E1AFE" w14:textId="66B6CA5B" w:rsidR="00366998" w:rsidRPr="00366998" w:rsidRDefault="00366998" w:rsidP="00366998">
            <w:pPr>
              <w:rPr>
                <w:rFonts w:ascii="Helvetica Neue" w:eastAsia="Times New Roman" w:hAnsi="Helvetica Neue" w:cs="Times New Roman"/>
                <w:b/>
                <w:bCs/>
                <w:color w:val="000000"/>
                <w:sz w:val="15"/>
                <w:szCs w:val="15"/>
              </w:rPr>
            </w:pPr>
          </w:p>
        </w:tc>
        <w:tc>
          <w:tcPr>
            <w:tcW w:w="1080" w:type="dxa"/>
          </w:tcPr>
          <w:p w14:paraId="0DCE4FFA" w14:textId="32003DC0" w:rsidR="00366998" w:rsidRDefault="00366998" w:rsidP="00366998">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Overall P</w:t>
            </w:r>
          </w:p>
        </w:tc>
        <w:tc>
          <w:tcPr>
            <w:tcW w:w="742" w:type="dxa"/>
            <w:vAlign w:val="center"/>
          </w:tcPr>
          <w:p w14:paraId="3EDEEB28" w14:textId="6686B33F" w:rsidR="00366998" w:rsidRPr="003F3722"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0.010</w:t>
            </w:r>
          </w:p>
        </w:tc>
        <w:tc>
          <w:tcPr>
            <w:tcW w:w="742" w:type="dxa"/>
            <w:vAlign w:val="center"/>
          </w:tcPr>
          <w:p w14:paraId="08F0465C" w14:textId="3736AB8E" w:rsidR="00366998" w:rsidRPr="00281DDB"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0.142</w:t>
            </w:r>
          </w:p>
        </w:tc>
        <w:tc>
          <w:tcPr>
            <w:tcW w:w="742" w:type="dxa"/>
            <w:vAlign w:val="center"/>
          </w:tcPr>
          <w:p w14:paraId="04C7EF53" w14:textId="379BAEF1" w:rsidR="00366998" w:rsidRPr="00281DDB"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0.539</w:t>
            </w:r>
          </w:p>
        </w:tc>
        <w:tc>
          <w:tcPr>
            <w:tcW w:w="742" w:type="dxa"/>
            <w:vAlign w:val="center"/>
          </w:tcPr>
          <w:p w14:paraId="0534E39A" w14:textId="007F58CE" w:rsidR="00366998" w:rsidRPr="00281DDB"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0.007</w:t>
            </w:r>
          </w:p>
        </w:tc>
        <w:tc>
          <w:tcPr>
            <w:tcW w:w="749" w:type="dxa"/>
            <w:vAlign w:val="center"/>
          </w:tcPr>
          <w:p w14:paraId="590C3102" w14:textId="78B67D5C" w:rsidR="00366998" w:rsidRPr="00281DDB"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0.022</w:t>
            </w:r>
          </w:p>
        </w:tc>
      </w:tr>
      <w:tr w:rsidR="00366998" w:rsidRPr="00281DDB" w14:paraId="03B11DDC" w14:textId="77777777" w:rsidTr="00366998">
        <w:trPr>
          <w:trHeight w:val="180"/>
        </w:trPr>
        <w:tc>
          <w:tcPr>
            <w:cnfStyle w:val="001000000000" w:firstRow="0" w:lastRow="0" w:firstColumn="1" w:lastColumn="0" w:oddVBand="0" w:evenVBand="0" w:oddHBand="0" w:evenHBand="0" w:firstRowFirstColumn="0" w:firstRowLastColumn="0" w:lastRowFirstColumn="0" w:lastRowLastColumn="0"/>
            <w:tcW w:w="1440" w:type="dxa"/>
            <w:vMerge/>
            <w:vAlign w:val="center"/>
          </w:tcPr>
          <w:p w14:paraId="0F203685" w14:textId="77777777" w:rsidR="00366998" w:rsidRPr="00281DDB" w:rsidRDefault="00366998" w:rsidP="00366998">
            <w:pPr>
              <w:rPr>
                <w:rFonts w:ascii="Times New Roman" w:eastAsia="Times New Roman" w:hAnsi="Times New Roman" w:cs="Times New Roman"/>
              </w:rPr>
            </w:pPr>
          </w:p>
        </w:tc>
        <w:tc>
          <w:tcPr>
            <w:tcW w:w="1080" w:type="dxa"/>
          </w:tcPr>
          <w:p w14:paraId="61D8548C" w14:textId="7D12A2D6" w:rsidR="00366998" w:rsidRDefault="00366998" w:rsidP="00366998">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Pairwise Z</w:t>
            </w:r>
          </w:p>
        </w:tc>
        <w:tc>
          <w:tcPr>
            <w:tcW w:w="742" w:type="dxa"/>
            <w:vAlign w:val="center"/>
          </w:tcPr>
          <w:p w14:paraId="43305C98" w14:textId="74A07BB8" w:rsidR="00366998" w:rsidRPr="003F3722"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5.2570</w:t>
            </w:r>
          </w:p>
        </w:tc>
        <w:tc>
          <w:tcPr>
            <w:tcW w:w="742" w:type="dxa"/>
            <w:vAlign w:val="center"/>
          </w:tcPr>
          <w:p w14:paraId="315D15FA" w14:textId="1001B23E" w:rsidR="00366998" w:rsidRPr="00281DDB"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3.1383</w:t>
            </w:r>
          </w:p>
        </w:tc>
        <w:tc>
          <w:tcPr>
            <w:tcW w:w="742" w:type="dxa"/>
            <w:vAlign w:val="center"/>
          </w:tcPr>
          <w:p w14:paraId="5B20DABB" w14:textId="053EF08D" w:rsidR="00366998" w:rsidRPr="00281DDB"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1.0493</w:t>
            </w:r>
          </w:p>
        </w:tc>
        <w:tc>
          <w:tcPr>
            <w:tcW w:w="742" w:type="dxa"/>
            <w:vAlign w:val="center"/>
          </w:tcPr>
          <w:p w14:paraId="167419A5" w14:textId="757C4058" w:rsidR="00366998" w:rsidRPr="00281DDB"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0.7391</w:t>
            </w:r>
          </w:p>
        </w:tc>
        <w:tc>
          <w:tcPr>
            <w:tcW w:w="749" w:type="dxa"/>
            <w:vAlign w:val="center"/>
          </w:tcPr>
          <w:p w14:paraId="7F087D05" w14:textId="0302B63F" w:rsidR="00366998" w:rsidRPr="00281DDB" w:rsidRDefault="00D27B0C" w:rsidP="00366998">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0.7645</w:t>
            </w:r>
          </w:p>
        </w:tc>
      </w:tr>
      <w:tr w:rsidR="00366998" w:rsidRPr="00281DDB" w14:paraId="00E22249" w14:textId="77777777" w:rsidTr="0036699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440" w:type="dxa"/>
            <w:vMerge/>
            <w:tcBorders>
              <w:bottom w:val="single" w:sz="4" w:space="0" w:color="auto"/>
            </w:tcBorders>
            <w:vAlign w:val="center"/>
          </w:tcPr>
          <w:p w14:paraId="3CD329E8" w14:textId="210AFFED" w:rsidR="00366998" w:rsidRPr="00281DDB" w:rsidRDefault="00366998" w:rsidP="00366998">
            <w:pPr>
              <w:jc w:val="center"/>
              <w:rPr>
                <w:rFonts w:ascii="Times New Roman" w:eastAsia="Times New Roman" w:hAnsi="Times New Roman" w:cs="Times New Roman"/>
              </w:rPr>
            </w:pPr>
          </w:p>
        </w:tc>
        <w:tc>
          <w:tcPr>
            <w:tcW w:w="1080" w:type="dxa"/>
            <w:tcBorders>
              <w:bottom w:val="single" w:sz="4" w:space="0" w:color="auto"/>
            </w:tcBorders>
          </w:tcPr>
          <w:p w14:paraId="0BFB90D6" w14:textId="7AB99E0B" w:rsidR="00366998" w:rsidRDefault="00366998" w:rsidP="00366998">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Pairwise P</w:t>
            </w:r>
          </w:p>
        </w:tc>
        <w:tc>
          <w:tcPr>
            <w:tcW w:w="742" w:type="dxa"/>
            <w:tcBorders>
              <w:bottom w:val="single" w:sz="4" w:space="0" w:color="auto"/>
            </w:tcBorders>
            <w:vAlign w:val="center"/>
          </w:tcPr>
          <w:p w14:paraId="4CF01644" w14:textId="7B7A9F03" w:rsidR="00366998" w:rsidRPr="00D27B0C"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b/>
                <w:color w:val="000000"/>
                <w:sz w:val="15"/>
                <w:szCs w:val="15"/>
              </w:rPr>
            </w:pPr>
            <w:r w:rsidRPr="00D27B0C">
              <w:rPr>
                <w:rFonts w:ascii="Helvetica Neue" w:eastAsia="Times New Roman" w:hAnsi="Helvetica Neue" w:cs="Times New Roman"/>
                <w:b/>
                <w:color w:val="000000"/>
                <w:sz w:val="15"/>
                <w:szCs w:val="15"/>
              </w:rPr>
              <w:t>0.001</w:t>
            </w:r>
          </w:p>
        </w:tc>
        <w:tc>
          <w:tcPr>
            <w:tcW w:w="742" w:type="dxa"/>
            <w:tcBorders>
              <w:bottom w:val="single" w:sz="4" w:space="0" w:color="auto"/>
            </w:tcBorders>
            <w:vAlign w:val="center"/>
          </w:tcPr>
          <w:p w14:paraId="31931535" w14:textId="5BD6C8F2" w:rsidR="00366998" w:rsidRPr="00D27B0C"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b/>
                <w:color w:val="000000"/>
                <w:sz w:val="15"/>
                <w:szCs w:val="15"/>
              </w:rPr>
            </w:pPr>
            <w:r w:rsidRPr="00D27B0C">
              <w:rPr>
                <w:rFonts w:ascii="Helvetica Neue" w:eastAsia="Times New Roman" w:hAnsi="Helvetica Neue" w:cs="Times New Roman"/>
                <w:b/>
                <w:color w:val="000000"/>
                <w:sz w:val="15"/>
                <w:szCs w:val="15"/>
              </w:rPr>
              <w:t>0.004</w:t>
            </w:r>
          </w:p>
        </w:tc>
        <w:tc>
          <w:tcPr>
            <w:tcW w:w="742" w:type="dxa"/>
            <w:tcBorders>
              <w:bottom w:val="single" w:sz="4" w:space="0" w:color="auto"/>
            </w:tcBorders>
            <w:vAlign w:val="center"/>
          </w:tcPr>
          <w:p w14:paraId="72A1584F" w14:textId="4B3BED42" w:rsidR="00366998" w:rsidRPr="00281DDB"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0.148</w:t>
            </w:r>
          </w:p>
        </w:tc>
        <w:tc>
          <w:tcPr>
            <w:tcW w:w="742" w:type="dxa"/>
            <w:tcBorders>
              <w:bottom w:val="single" w:sz="4" w:space="0" w:color="auto"/>
            </w:tcBorders>
            <w:vAlign w:val="center"/>
          </w:tcPr>
          <w:p w14:paraId="32C5C889" w14:textId="5171C1B0" w:rsidR="00366998" w:rsidRPr="00281DDB"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0.225</w:t>
            </w:r>
          </w:p>
        </w:tc>
        <w:tc>
          <w:tcPr>
            <w:tcW w:w="749" w:type="dxa"/>
            <w:tcBorders>
              <w:bottom w:val="single" w:sz="4" w:space="0" w:color="auto"/>
            </w:tcBorders>
            <w:vAlign w:val="center"/>
          </w:tcPr>
          <w:p w14:paraId="68AAF0BB" w14:textId="37F15524" w:rsidR="00366998" w:rsidRPr="00281DDB" w:rsidRDefault="00D27B0C" w:rsidP="00366998">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5"/>
                <w:szCs w:val="15"/>
              </w:rPr>
            </w:pPr>
            <w:r>
              <w:rPr>
                <w:rFonts w:ascii="Helvetica Neue" w:eastAsia="Times New Roman" w:hAnsi="Helvetica Neue" w:cs="Times New Roman"/>
                <w:color w:val="000000"/>
                <w:sz w:val="15"/>
                <w:szCs w:val="15"/>
              </w:rPr>
              <w:t>0.216</w:t>
            </w:r>
          </w:p>
        </w:tc>
      </w:tr>
    </w:tbl>
    <w:p w14:paraId="1DCE6F84" w14:textId="77777777" w:rsidR="00366998" w:rsidRDefault="00366998" w:rsidP="006A5F20">
      <w:pPr>
        <w:ind w:firstLine="720"/>
        <w:rPr>
          <w:rFonts w:ascii="Times New Roman" w:hAnsi="Times New Roman" w:cs="Times New Roman"/>
        </w:rPr>
      </w:pPr>
    </w:p>
    <w:p w14:paraId="094F5B66" w14:textId="24E6C541" w:rsidR="00B34C96" w:rsidRDefault="006A5F20" w:rsidP="006A5F20">
      <w:pPr>
        <w:ind w:firstLine="720"/>
        <w:rPr>
          <w:rFonts w:ascii="Times New Roman" w:hAnsi="Times New Roman" w:cs="Times New Roman"/>
        </w:rPr>
      </w:pPr>
      <w:r>
        <w:rPr>
          <w:rFonts w:ascii="Times New Roman" w:hAnsi="Times New Roman" w:cs="Times New Roman"/>
        </w:rPr>
        <w:t xml:space="preserve">To validate the specific nature of climatic differences between arboreal and terrestrial species, we </w:t>
      </w:r>
      <w:r w:rsidR="00C9403F">
        <w:rPr>
          <w:rFonts w:ascii="Times New Roman" w:hAnsi="Times New Roman" w:cs="Times New Roman"/>
        </w:rPr>
        <w:t xml:space="preserve">also </w:t>
      </w:r>
      <w:r>
        <w:rPr>
          <w:rFonts w:ascii="Times New Roman" w:hAnsi="Times New Roman" w:cs="Times New Roman"/>
        </w:rPr>
        <w:t>tested each variable separately</w:t>
      </w:r>
      <w:r w:rsidR="0047700B">
        <w:rPr>
          <w:rFonts w:ascii="Times New Roman" w:hAnsi="Times New Roman" w:cs="Times New Roman"/>
        </w:rPr>
        <w:t xml:space="preserve"> (Figure </w:t>
      </w:r>
      <w:r w:rsidR="00C9403F">
        <w:rPr>
          <w:rFonts w:ascii="Times New Roman" w:hAnsi="Times New Roman" w:cs="Times New Roman"/>
        </w:rPr>
        <w:t>2</w:t>
      </w:r>
      <w:r w:rsidR="0047700B">
        <w:rPr>
          <w:rFonts w:ascii="Times New Roman" w:hAnsi="Times New Roman" w:cs="Times New Roman"/>
        </w:rPr>
        <w:t>)</w:t>
      </w:r>
      <w:r w:rsidR="00161739">
        <w:rPr>
          <w:rFonts w:ascii="Times New Roman" w:hAnsi="Times New Roman" w:cs="Times New Roman"/>
        </w:rPr>
        <w:t xml:space="preserve">. </w:t>
      </w:r>
      <w:r w:rsidR="00366998">
        <w:rPr>
          <w:rFonts w:ascii="Times New Roman" w:hAnsi="Times New Roman" w:cs="Times New Roman"/>
        </w:rPr>
        <w:t>These analyses</w:t>
      </w:r>
      <w:r w:rsidR="00161739">
        <w:rPr>
          <w:rFonts w:ascii="Times New Roman" w:hAnsi="Times New Roman" w:cs="Times New Roman"/>
        </w:rPr>
        <w:t xml:space="preserve"> </w:t>
      </w:r>
      <w:r w:rsidR="00366998">
        <w:rPr>
          <w:rFonts w:ascii="Times New Roman" w:hAnsi="Times New Roman" w:cs="Times New Roman"/>
        </w:rPr>
        <w:t>revealed</w:t>
      </w:r>
      <w:r w:rsidR="00161739">
        <w:rPr>
          <w:rFonts w:ascii="Times New Roman" w:hAnsi="Times New Roman" w:cs="Times New Roman"/>
        </w:rPr>
        <w:t xml:space="preserve"> significant differences between arboreal and terrestrial species distributions for all temperature variables </w:t>
      </w:r>
      <w:r w:rsidR="00161739">
        <w:rPr>
          <w:rFonts w:ascii="Times New Roman" w:hAnsi="Times New Roman" w:cs="Times New Roman"/>
        </w:rPr>
        <w:lastRenderedPageBreak/>
        <w:t xml:space="preserve">(BIO1, BIO5, BIO6; </w:t>
      </w:r>
      <w:r w:rsidR="00D27B0C">
        <w:rPr>
          <w:rFonts w:ascii="Times New Roman" w:hAnsi="Times New Roman" w:cs="Times New Roman"/>
        </w:rPr>
        <w:t xml:space="preserve">Z &gt; 4.079, </w:t>
      </w:r>
      <w:r w:rsidR="00161739">
        <w:rPr>
          <w:rFonts w:ascii="Times New Roman" w:hAnsi="Times New Roman" w:cs="Times New Roman"/>
        </w:rPr>
        <w:t xml:space="preserve">p &lt; 0.002), annual precipitation (BIO12; </w:t>
      </w:r>
      <w:r w:rsidR="00354D87">
        <w:rPr>
          <w:rFonts w:ascii="Times New Roman" w:hAnsi="Times New Roman" w:cs="Times New Roman"/>
        </w:rPr>
        <w:t>Z = 3.3</w:t>
      </w:r>
      <w:r w:rsidR="00330167">
        <w:rPr>
          <w:rFonts w:ascii="Times New Roman" w:hAnsi="Times New Roman" w:cs="Times New Roman"/>
        </w:rPr>
        <w:t>59</w:t>
      </w:r>
      <w:r w:rsidR="00354D87">
        <w:rPr>
          <w:rFonts w:ascii="Times New Roman" w:hAnsi="Times New Roman" w:cs="Times New Roman"/>
        </w:rPr>
        <w:t xml:space="preserve">, </w:t>
      </w:r>
      <w:r w:rsidR="00161739">
        <w:rPr>
          <w:rFonts w:ascii="Times New Roman" w:hAnsi="Times New Roman" w:cs="Times New Roman"/>
        </w:rPr>
        <w:t>p = 0.00</w:t>
      </w:r>
      <w:r w:rsidR="00330167">
        <w:rPr>
          <w:rFonts w:ascii="Times New Roman" w:hAnsi="Times New Roman" w:cs="Times New Roman"/>
        </w:rPr>
        <w:t>6</w:t>
      </w:r>
      <w:r w:rsidR="00161739">
        <w:rPr>
          <w:rFonts w:ascii="Times New Roman" w:hAnsi="Times New Roman" w:cs="Times New Roman"/>
        </w:rPr>
        <w:t xml:space="preserve">), precipitation of the wettest quarter (BIO16; </w:t>
      </w:r>
      <w:r w:rsidR="00354D87">
        <w:rPr>
          <w:rFonts w:ascii="Times New Roman" w:hAnsi="Times New Roman" w:cs="Times New Roman"/>
        </w:rPr>
        <w:t xml:space="preserve">Z = 4.336, </w:t>
      </w:r>
      <w:r w:rsidR="00161739">
        <w:rPr>
          <w:rFonts w:ascii="Times New Roman" w:hAnsi="Times New Roman" w:cs="Times New Roman"/>
        </w:rPr>
        <w:t>p = 0.002), annual PET (</w:t>
      </w:r>
      <w:r w:rsidR="00354D87">
        <w:rPr>
          <w:rFonts w:ascii="Times New Roman" w:hAnsi="Times New Roman" w:cs="Times New Roman"/>
        </w:rPr>
        <w:t xml:space="preserve">Z = 3.462, </w:t>
      </w:r>
      <w:r w:rsidR="00161739">
        <w:rPr>
          <w:rFonts w:ascii="Times New Roman" w:hAnsi="Times New Roman" w:cs="Times New Roman"/>
        </w:rPr>
        <w:t>p = 0.002), and elevation (</w:t>
      </w:r>
      <w:r w:rsidR="00354D87">
        <w:rPr>
          <w:rFonts w:ascii="Times New Roman" w:hAnsi="Times New Roman" w:cs="Times New Roman"/>
        </w:rPr>
        <w:t xml:space="preserve">Z = 5.645, </w:t>
      </w:r>
      <w:r w:rsidR="00161739">
        <w:rPr>
          <w:rFonts w:ascii="Times New Roman" w:hAnsi="Times New Roman" w:cs="Times New Roman"/>
        </w:rPr>
        <w:t xml:space="preserve">p = 0.001; Table </w:t>
      </w:r>
      <w:r w:rsidR="00EE7F0A">
        <w:rPr>
          <w:rFonts w:ascii="Times New Roman" w:hAnsi="Times New Roman" w:cs="Times New Roman"/>
        </w:rPr>
        <w:t>S1</w:t>
      </w:r>
      <w:r w:rsidR="00161739">
        <w:rPr>
          <w:rFonts w:ascii="Times New Roman" w:hAnsi="Times New Roman" w:cs="Times New Roman"/>
        </w:rPr>
        <w:t xml:space="preserve">). </w:t>
      </w:r>
    </w:p>
    <w:p w14:paraId="3E0E99F9" w14:textId="5135A838" w:rsidR="005F15EA" w:rsidRDefault="005F15EA" w:rsidP="006A5F20">
      <w:pPr>
        <w:ind w:firstLine="720"/>
        <w:rPr>
          <w:rFonts w:ascii="Times New Roman" w:hAnsi="Times New Roman" w:cs="Times New Roman"/>
        </w:rPr>
      </w:pPr>
    </w:p>
    <w:p w14:paraId="1283401E" w14:textId="77777777" w:rsidR="005F15EA" w:rsidRPr="001F7131" w:rsidRDefault="005F15EA" w:rsidP="006A5F20">
      <w:pPr>
        <w:ind w:firstLine="720"/>
        <w:rPr>
          <w:rFonts w:ascii="Times New Roman" w:hAnsi="Times New Roman" w:cs="Times New Roman"/>
        </w:rPr>
      </w:pPr>
    </w:p>
    <w:p w14:paraId="65BE3740" w14:textId="7EB86FC4" w:rsidR="007879E2" w:rsidRDefault="005F15EA" w:rsidP="00DA0068">
      <w:pPr>
        <w:rPr>
          <w:rFonts w:ascii="Times New Roman" w:hAnsi="Times New Roman" w:cs="Times New Roman"/>
        </w:rPr>
      </w:pPr>
      <w:r>
        <w:rPr>
          <w:rFonts w:ascii="Times New Roman" w:hAnsi="Times New Roman" w:cs="Times New Roman"/>
          <w:noProof/>
        </w:rPr>
        <w:drawing>
          <wp:inline distT="0" distB="0" distL="0" distR="0" wp14:anchorId="04A4A9A5" wp14:editId="5F2A23B0">
            <wp:extent cx="5943600" cy="4754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PointsAvsT.Stric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17AD08DD" w14:textId="503F7539" w:rsidR="00EE7F0A" w:rsidRDefault="00EE7F0A" w:rsidP="00DA0068">
      <w:pPr>
        <w:rPr>
          <w:rFonts w:ascii="Times New Roman" w:hAnsi="Times New Roman" w:cs="Times New Roman"/>
        </w:rPr>
      </w:pPr>
      <w:r>
        <w:rPr>
          <w:rFonts w:ascii="Times New Roman" w:hAnsi="Times New Roman" w:cs="Times New Roman"/>
        </w:rPr>
        <w:t>Figure 2. How arboreal and terrestrial species differ for each climate variable</w:t>
      </w:r>
      <w:r w:rsidR="005F15EA">
        <w:rPr>
          <w:rFonts w:ascii="Times New Roman" w:hAnsi="Times New Roman" w:cs="Times New Roman"/>
        </w:rPr>
        <w:t>.</w:t>
      </w:r>
    </w:p>
    <w:p w14:paraId="56168231" w14:textId="7737E3AB" w:rsidR="00161739" w:rsidRPr="001F7131" w:rsidRDefault="00161739" w:rsidP="00DA0068">
      <w:pPr>
        <w:rPr>
          <w:rFonts w:ascii="Times New Roman" w:hAnsi="Times New Roman" w:cs="Times New Roman"/>
        </w:rPr>
      </w:pPr>
    </w:p>
    <w:p w14:paraId="0DEA9AEB" w14:textId="77777777" w:rsidR="002A3156" w:rsidRDefault="00DA0068" w:rsidP="002A3156">
      <w:pPr>
        <w:rPr>
          <w:rFonts w:ascii="Times New Roman" w:hAnsi="Times New Roman" w:cs="Times New Roman"/>
        </w:rPr>
      </w:pPr>
      <w:r w:rsidRPr="001F7131">
        <w:rPr>
          <w:rFonts w:ascii="Times New Roman" w:hAnsi="Times New Roman" w:cs="Times New Roman"/>
          <w:u w:val="single"/>
        </w:rPr>
        <w:t>Ecological Niche Modeling</w:t>
      </w:r>
      <w:r w:rsidR="00655816" w:rsidRPr="00655816">
        <w:rPr>
          <w:rFonts w:ascii="Times New Roman" w:hAnsi="Times New Roman" w:cs="Times New Roman"/>
        </w:rPr>
        <w:t xml:space="preserve"> </w:t>
      </w:r>
    </w:p>
    <w:p w14:paraId="433E325D" w14:textId="56ED16C6" w:rsidR="00934A86" w:rsidRDefault="00934A86" w:rsidP="002A3156">
      <w:pPr>
        <w:rPr>
          <w:ins w:id="240" w:author="Flading, Sean P" w:date="2019-06-11T12:40:00Z"/>
          <w:rFonts w:ascii="Times New Roman" w:hAnsi="Times New Roman" w:cs="Times New Roman"/>
        </w:rPr>
      </w:pPr>
    </w:p>
    <w:p w14:paraId="608F8BA2" w14:textId="5397BA9C" w:rsidR="00305252" w:rsidRDefault="00305252" w:rsidP="002A3156">
      <w:pPr>
        <w:rPr>
          <w:ins w:id="241" w:author="Flading, Sean P" w:date="2019-06-04T09:25:00Z"/>
          <w:rFonts w:ascii="Times New Roman" w:hAnsi="Times New Roman" w:cs="Times New Roman"/>
        </w:rPr>
      </w:pPr>
      <w:ins w:id="242" w:author="Flading, Sean P" w:date="2019-06-11T12:40:00Z">
        <w:r>
          <w:rPr>
            <w:rFonts w:ascii="Times New Roman" w:hAnsi="Times New Roman" w:cs="Times New Roman"/>
          </w:rPr>
          <w:t>Predicted distribution</w:t>
        </w:r>
      </w:ins>
    </w:p>
    <w:p w14:paraId="7AF13377" w14:textId="6CD00B08" w:rsidR="00AF0E67" w:rsidRDefault="00934A86" w:rsidP="00305252">
      <w:pPr>
        <w:rPr>
          <w:ins w:id="243" w:author="Flading, Sean P" w:date="2019-06-04T09:44:00Z"/>
          <w:rFonts w:ascii="Times New Roman" w:hAnsi="Times New Roman" w:cs="Times New Roman"/>
        </w:rPr>
      </w:pPr>
      <w:ins w:id="244" w:author="Flading, Sean P" w:date="2019-06-04T09:25:00Z">
        <w:r>
          <w:rPr>
            <w:rFonts w:ascii="Times New Roman" w:hAnsi="Times New Roman" w:cs="Times New Roman"/>
          </w:rPr>
          <w:t xml:space="preserve">The overall geographic range for the arboreal </w:t>
        </w:r>
      </w:ins>
      <w:ins w:id="245" w:author="Flading, Sean P" w:date="2019-06-11T12:24:00Z">
        <w:r w:rsidR="00341B50">
          <w:rPr>
            <w:rFonts w:ascii="Times New Roman" w:hAnsi="Times New Roman" w:cs="Times New Roman"/>
          </w:rPr>
          <w:t xml:space="preserve">and terrestrial </w:t>
        </w:r>
      </w:ins>
      <w:ins w:id="246" w:author="Flading, Sean P" w:date="2019-06-04T09:25:00Z">
        <w:r>
          <w:rPr>
            <w:rFonts w:ascii="Times New Roman" w:hAnsi="Times New Roman" w:cs="Times New Roman"/>
          </w:rPr>
          <w:t>microhabitat</w:t>
        </w:r>
        <w:r w:rsidR="002471A8">
          <w:rPr>
            <w:rFonts w:ascii="Times New Roman" w:hAnsi="Times New Roman" w:cs="Times New Roman"/>
          </w:rPr>
          <w:t xml:space="preserve"> ranges from</w:t>
        </w:r>
      </w:ins>
      <w:ins w:id="247" w:author="Flading, Sean P" w:date="2019-06-04T09:26:00Z">
        <w:r w:rsidR="002471A8">
          <w:rPr>
            <w:rFonts w:ascii="Times New Roman" w:hAnsi="Times New Roman" w:cs="Times New Roman"/>
          </w:rPr>
          <w:t xml:space="preserve"> </w:t>
        </w:r>
      </w:ins>
      <w:ins w:id="248" w:author="Flading, Sean P" w:date="2019-06-11T12:21:00Z">
        <w:r w:rsidR="00341B50">
          <w:rPr>
            <w:rFonts w:ascii="Times New Roman" w:hAnsi="Times New Roman" w:cs="Times New Roman"/>
          </w:rPr>
          <w:t>70</w:t>
        </w:r>
      </w:ins>
      <w:ins w:id="249" w:author="Flading, Sean P" w:date="2019-06-11T12:22:00Z">
        <w:r w:rsidR="00341B50">
          <w:rPr>
            <w:rFonts w:ascii="Times New Roman" w:hAnsi="Times New Roman" w:cs="Times New Roman"/>
          </w:rPr>
          <w:sym w:font="Symbol" w:char="F0B0"/>
        </w:r>
      </w:ins>
      <w:ins w:id="250" w:author="Flading, Sean P" w:date="2019-06-11T12:21:00Z">
        <w:r w:rsidR="00341B50">
          <w:rPr>
            <w:rFonts w:ascii="Times New Roman" w:hAnsi="Times New Roman" w:cs="Times New Roman"/>
          </w:rPr>
          <w:t xml:space="preserve"> </w:t>
        </w:r>
      </w:ins>
      <w:ins w:id="251" w:author="Flading, Sean P" w:date="2019-06-04T09:26:00Z">
        <w:r w:rsidR="002471A8">
          <w:rPr>
            <w:rFonts w:ascii="Times New Roman" w:hAnsi="Times New Roman" w:cs="Times New Roman"/>
          </w:rPr>
          <w:t xml:space="preserve">to </w:t>
        </w:r>
      </w:ins>
      <w:ins w:id="252" w:author="Flading, Sean P" w:date="2019-06-11T12:21:00Z">
        <w:r w:rsidR="00341B50">
          <w:rPr>
            <w:rFonts w:ascii="Times New Roman" w:hAnsi="Times New Roman" w:cs="Times New Roman"/>
          </w:rPr>
          <w:t>-20</w:t>
        </w:r>
      </w:ins>
      <w:ins w:id="253" w:author="Flading, Sean P" w:date="2019-06-11T12:22:00Z">
        <w:r w:rsidR="00341B50">
          <w:rPr>
            <w:rFonts w:ascii="Times New Roman" w:hAnsi="Times New Roman" w:cs="Times New Roman"/>
          </w:rPr>
          <w:sym w:font="Symbol" w:char="F0B0"/>
        </w:r>
      </w:ins>
      <w:ins w:id="254" w:author="Flading, Sean P" w:date="2019-06-11T12:21:00Z">
        <w:r w:rsidR="00341B50">
          <w:rPr>
            <w:rFonts w:ascii="Times New Roman" w:hAnsi="Times New Roman" w:cs="Times New Roman"/>
          </w:rPr>
          <w:t xml:space="preserve"> </w:t>
        </w:r>
      </w:ins>
      <w:ins w:id="255" w:author="Flading, Sean P" w:date="2019-06-04T09:26:00Z">
        <w:r w:rsidR="002471A8">
          <w:rPr>
            <w:rFonts w:ascii="Times New Roman" w:hAnsi="Times New Roman" w:cs="Times New Roman"/>
          </w:rPr>
          <w:t xml:space="preserve">longitude and from </w:t>
        </w:r>
      </w:ins>
      <w:ins w:id="256" w:author="Flading, Sean P" w:date="2019-06-11T12:22:00Z">
        <w:r w:rsidR="00341B50">
          <w:rPr>
            <w:rFonts w:ascii="Times New Roman" w:hAnsi="Times New Roman" w:cs="Times New Roman"/>
          </w:rPr>
          <w:t>-140</w:t>
        </w:r>
      </w:ins>
      <w:ins w:id="257" w:author="Flading, Sean P" w:date="2019-06-11T12:24:00Z">
        <w:r w:rsidR="00341B50">
          <w:rPr>
            <w:rFonts w:ascii="Times New Roman" w:hAnsi="Times New Roman" w:cs="Times New Roman"/>
          </w:rPr>
          <w:sym w:font="Symbol" w:char="F0B0"/>
        </w:r>
      </w:ins>
      <w:ins w:id="258" w:author="Flading, Sean P" w:date="2019-06-11T12:22:00Z">
        <w:r w:rsidR="00341B50">
          <w:rPr>
            <w:rFonts w:ascii="Times New Roman" w:hAnsi="Times New Roman" w:cs="Times New Roman"/>
          </w:rPr>
          <w:t xml:space="preserve"> </w:t>
        </w:r>
      </w:ins>
      <w:ins w:id="259" w:author="Flading, Sean P" w:date="2019-06-04T09:26:00Z">
        <w:r w:rsidR="002471A8">
          <w:rPr>
            <w:rFonts w:ascii="Times New Roman" w:hAnsi="Times New Roman" w:cs="Times New Roman"/>
          </w:rPr>
          <w:t xml:space="preserve">to </w:t>
        </w:r>
      </w:ins>
      <w:ins w:id="260" w:author="Flading, Sean P" w:date="2019-06-11T12:23:00Z">
        <w:r w:rsidR="00341B50">
          <w:rPr>
            <w:rFonts w:ascii="Times New Roman" w:hAnsi="Times New Roman" w:cs="Times New Roman"/>
          </w:rPr>
          <w:t>-11</w:t>
        </w:r>
      </w:ins>
      <w:ins w:id="261" w:author="Flading, Sean P" w:date="2019-06-11T12:24:00Z">
        <w:r w:rsidR="00341B50">
          <w:rPr>
            <w:rFonts w:ascii="Times New Roman" w:hAnsi="Times New Roman" w:cs="Times New Roman"/>
          </w:rPr>
          <w:sym w:font="Symbol" w:char="F0B0"/>
        </w:r>
      </w:ins>
      <w:ins w:id="262" w:author="Flading, Sean P" w:date="2019-06-11T12:22:00Z">
        <w:r w:rsidR="00341B50">
          <w:rPr>
            <w:rFonts w:ascii="Times New Roman" w:hAnsi="Times New Roman" w:cs="Times New Roman"/>
          </w:rPr>
          <w:t xml:space="preserve"> </w:t>
        </w:r>
      </w:ins>
      <w:ins w:id="263" w:author="Flading, Sean P" w:date="2019-06-04T09:26:00Z">
        <w:r w:rsidR="002471A8">
          <w:rPr>
            <w:rFonts w:ascii="Times New Roman" w:hAnsi="Times New Roman" w:cs="Times New Roman"/>
          </w:rPr>
          <w:t>latitude</w:t>
        </w:r>
      </w:ins>
      <w:ins w:id="264" w:author="Flading, Sean P" w:date="2019-06-11T12:24:00Z">
        <w:r w:rsidR="00341B50">
          <w:rPr>
            <w:rFonts w:ascii="Times New Roman" w:hAnsi="Times New Roman" w:cs="Times New Roman"/>
          </w:rPr>
          <w:t xml:space="preserve">. </w:t>
        </w:r>
      </w:ins>
      <w:ins w:id="265" w:author="Flading, Sean P" w:date="2019-06-04T11:53:00Z">
        <w:r w:rsidR="00FB20B0">
          <w:rPr>
            <w:rFonts w:ascii="Times New Roman" w:hAnsi="Times New Roman" w:cs="Times New Roman"/>
          </w:rPr>
          <w:t xml:space="preserve">Predicted suitability </w:t>
        </w:r>
      </w:ins>
      <w:ins w:id="266" w:author="Flading, Sean P" w:date="2019-06-04T09:48:00Z">
        <w:r w:rsidR="00AF0E67">
          <w:rPr>
            <w:rFonts w:ascii="Times New Roman" w:hAnsi="Times New Roman" w:cs="Times New Roman"/>
          </w:rPr>
          <w:t>maps</w:t>
        </w:r>
      </w:ins>
      <w:ins w:id="267" w:author="Flading, Sean P" w:date="2019-06-04T11:53:00Z">
        <w:r w:rsidR="00FB20B0">
          <w:rPr>
            <w:rFonts w:ascii="Times New Roman" w:hAnsi="Times New Roman" w:cs="Times New Roman"/>
          </w:rPr>
          <w:t xml:space="preserve"> were generated </w:t>
        </w:r>
      </w:ins>
      <w:ins w:id="268" w:author="Flading, Sean P" w:date="2019-06-11T12:24:00Z">
        <w:r w:rsidR="00341B50">
          <w:rPr>
            <w:rFonts w:ascii="Times New Roman" w:hAnsi="Times New Roman" w:cs="Times New Roman"/>
          </w:rPr>
          <w:t>from each EN</w:t>
        </w:r>
      </w:ins>
      <w:ins w:id="269" w:author="Flading, Sean P" w:date="2019-06-11T12:25:00Z">
        <w:r w:rsidR="00341B50">
          <w:rPr>
            <w:rFonts w:ascii="Times New Roman" w:hAnsi="Times New Roman" w:cs="Times New Roman"/>
          </w:rPr>
          <w:t xml:space="preserve">M </w:t>
        </w:r>
      </w:ins>
      <w:ins w:id="270" w:author="Flading, Sean P" w:date="2019-06-04T11:53:00Z">
        <w:r w:rsidR="00FB20B0">
          <w:rPr>
            <w:rFonts w:ascii="Times New Roman" w:hAnsi="Times New Roman" w:cs="Times New Roman"/>
          </w:rPr>
          <w:t>and</w:t>
        </w:r>
      </w:ins>
      <w:ins w:id="271" w:author="Flading, Sean P" w:date="2019-06-04T09:48:00Z">
        <w:r w:rsidR="00AF0E67">
          <w:rPr>
            <w:rFonts w:ascii="Times New Roman" w:hAnsi="Times New Roman" w:cs="Times New Roman"/>
          </w:rPr>
          <w:t xml:space="preserve"> show</w:t>
        </w:r>
      </w:ins>
      <w:ins w:id="272" w:author="Flading, Sean P" w:date="2019-06-04T11:53:00Z">
        <w:r w:rsidR="00FB20B0">
          <w:rPr>
            <w:rFonts w:ascii="Times New Roman" w:hAnsi="Times New Roman" w:cs="Times New Roman"/>
          </w:rPr>
          <w:t xml:space="preserve"> </w:t>
        </w:r>
      </w:ins>
      <w:ins w:id="273" w:author="Flading, Sean P" w:date="2019-06-04T09:48:00Z">
        <w:r w:rsidR="00AF0E67">
          <w:rPr>
            <w:rFonts w:ascii="Times New Roman" w:hAnsi="Times New Roman" w:cs="Times New Roman"/>
          </w:rPr>
          <w:t>the overlap of distribution/suitability</w:t>
        </w:r>
      </w:ins>
      <w:ins w:id="274" w:author="Flading, Sean P" w:date="2019-06-04T11:56:00Z">
        <w:r w:rsidR="00FB20B0">
          <w:rPr>
            <w:rFonts w:ascii="Times New Roman" w:hAnsi="Times New Roman" w:cs="Times New Roman"/>
          </w:rPr>
          <w:t xml:space="preserve">. Our analyses of </w:t>
        </w:r>
      </w:ins>
      <w:ins w:id="275" w:author="Flading, Sean P" w:date="2019-06-04T11:57:00Z">
        <w:r w:rsidR="00FB20B0">
          <w:rPr>
            <w:rFonts w:ascii="Times New Roman" w:hAnsi="Times New Roman" w:cs="Times New Roman"/>
          </w:rPr>
          <w:t xml:space="preserve">reciprocal suitability </w:t>
        </w:r>
        <w:proofErr w:type="gramStart"/>
        <w:r w:rsidR="00FB20B0">
          <w:rPr>
            <w:rFonts w:ascii="Times New Roman" w:hAnsi="Times New Roman" w:cs="Times New Roman"/>
          </w:rPr>
          <w:t>was</w:t>
        </w:r>
        <w:proofErr w:type="gramEnd"/>
        <w:r w:rsidR="00FB20B0">
          <w:rPr>
            <w:rFonts w:ascii="Times New Roman" w:hAnsi="Times New Roman" w:cs="Times New Roman"/>
          </w:rPr>
          <w:t xml:space="preserve"> used with and without a cutoff of 0.5 suitability score.</w:t>
        </w:r>
      </w:ins>
      <w:ins w:id="276" w:author="Flading, Sean P" w:date="2019-06-11T12:40:00Z">
        <w:r w:rsidR="00305252">
          <w:rPr>
            <w:rFonts w:ascii="Times New Roman" w:hAnsi="Times New Roman" w:cs="Times New Roman"/>
          </w:rPr>
          <w:t xml:space="preserve"> </w:t>
        </w:r>
      </w:ins>
      <w:ins w:id="277" w:author="Flading, Sean P" w:date="2019-06-04T09:28:00Z">
        <w:r w:rsidR="002471A8">
          <w:rPr>
            <w:rFonts w:ascii="Times New Roman" w:hAnsi="Times New Roman" w:cs="Times New Roman"/>
          </w:rPr>
          <w:t>The predicted distribution of the arboreal microhabitat and the terrestrial microhabitat is shown in</w:t>
        </w:r>
      </w:ins>
      <w:ins w:id="278" w:author="Flading, Sean P" w:date="2019-06-04T11:58:00Z">
        <w:r w:rsidR="00FB20B0">
          <w:rPr>
            <w:rFonts w:ascii="Times New Roman" w:hAnsi="Times New Roman" w:cs="Times New Roman"/>
          </w:rPr>
          <w:t xml:space="preserve"> Figure</w:t>
        </w:r>
      </w:ins>
      <w:ins w:id="279" w:author="Flading, Sean P" w:date="2019-06-11T10:57:00Z">
        <w:r w:rsidR="00214670">
          <w:rPr>
            <w:rFonts w:ascii="Times New Roman" w:hAnsi="Times New Roman" w:cs="Times New Roman"/>
          </w:rPr>
          <w:t xml:space="preserve"> X</w:t>
        </w:r>
      </w:ins>
      <w:ins w:id="280" w:author="Flading, Sean P" w:date="2019-06-04T09:28:00Z">
        <w:r w:rsidR="002471A8">
          <w:rPr>
            <w:rFonts w:ascii="Times New Roman" w:hAnsi="Times New Roman" w:cs="Times New Roman"/>
          </w:rPr>
          <w:t xml:space="preserve">. The </w:t>
        </w:r>
      </w:ins>
      <w:ins w:id="281" w:author="Flading, Sean P" w:date="2019-06-04T09:29:00Z">
        <w:r w:rsidR="002471A8">
          <w:rPr>
            <w:rFonts w:ascii="Times New Roman" w:hAnsi="Times New Roman" w:cs="Times New Roman"/>
          </w:rPr>
          <w:t xml:space="preserve">AUC </w:t>
        </w:r>
      </w:ins>
      <w:ins w:id="282" w:author="Flading, Sean P" w:date="2019-06-04T09:42:00Z">
        <w:r w:rsidR="002471A8">
          <w:rPr>
            <w:rFonts w:ascii="Times New Roman" w:hAnsi="Times New Roman" w:cs="Times New Roman"/>
          </w:rPr>
          <w:t>values were</w:t>
        </w:r>
        <w:r w:rsidR="00AF0E67">
          <w:rPr>
            <w:rFonts w:ascii="Times New Roman" w:hAnsi="Times New Roman" w:cs="Times New Roman"/>
          </w:rPr>
          <w:t xml:space="preserve"> </w:t>
        </w:r>
      </w:ins>
      <w:ins w:id="283" w:author="Flading, Sean P" w:date="2019-06-11T10:57:00Z">
        <w:r w:rsidR="00214670">
          <w:rPr>
            <w:rFonts w:ascii="Times New Roman" w:hAnsi="Times New Roman" w:cs="Times New Roman"/>
          </w:rPr>
          <w:t>0.9</w:t>
        </w:r>
      </w:ins>
      <w:ins w:id="284" w:author="Flading, Sean P" w:date="2019-06-11T12:26:00Z">
        <w:r w:rsidR="00341B50">
          <w:rPr>
            <w:rFonts w:ascii="Times New Roman" w:hAnsi="Times New Roman" w:cs="Times New Roman"/>
          </w:rPr>
          <w:t>47</w:t>
        </w:r>
      </w:ins>
      <w:ins w:id="285" w:author="Flading, Sean P" w:date="2019-06-11T10:57:00Z">
        <w:r w:rsidR="00214670">
          <w:rPr>
            <w:rFonts w:ascii="Times New Roman" w:hAnsi="Times New Roman" w:cs="Times New Roman"/>
          </w:rPr>
          <w:t xml:space="preserve"> </w:t>
        </w:r>
      </w:ins>
      <w:ins w:id="286" w:author="Flading, Sean P" w:date="2019-06-04T09:42:00Z">
        <w:r w:rsidR="00AF0E67">
          <w:rPr>
            <w:rFonts w:ascii="Times New Roman" w:hAnsi="Times New Roman" w:cs="Times New Roman"/>
          </w:rPr>
          <w:t xml:space="preserve">and </w:t>
        </w:r>
      </w:ins>
      <w:ins w:id="287" w:author="Flading, Sean P" w:date="2019-06-11T10:57:00Z">
        <w:r w:rsidR="00214670">
          <w:rPr>
            <w:rFonts w:ascii="Times New Roman" w:hAnsi="Times New Roman" w:cs="Times New Roman"/>
          </w:rPr>
          <w:t>0.8</w:t>
        </w:r>
      </w:ins>
      <w:ins w:id="288" w:author="Flading, Sean P" w:date="2019-06-11T12:26:00Z">
        <w:r w:rsidR="00341B50">
          <w:rPr>
            <w:rFonts w:ascii="Times New Roman" w:hAnsi="Times New Roman" w:cs="Times New Roman"/>
          </w:rPr>
          <w:t>02</w:t>
        </w:r>
      </w:ins>
      <w:ins w:id="289" w:author="Flading, Sean P" w:date="2019-06-11T10:57:00Z">
        <w:r w:rsidR="00214670">
          <w:rPr>
            <w:rFonts w:ascii="Times New Roman" w:hAnsi="Times New Roman" w:cs="Times New Roman"/>
          </w:rPr>
          <w:t xml:space="preserve"> </w:t>
        </w:r>
      </w:ins>
      <w:ins w:id="290" w:author="Flading, Sean P" w:date="2019-06-04T09:42:00Z">
        <w:r w:rsidR="00AF0E67">
          <w:rPr>
            <w:rFonts w:ascii="Times New Roman" w:hAnsi="Times New Roman" w:cs="Times New Roman"/>
          </w:rPr>
          <w:t>for the arboreal and terrest</w:t>
        </w:r>
      </w:ins>
      <w:ins w:id="291" w:author="Flading, Sean P" w:date="2019-06-04T09:43:00Z">
        <w:r w:rsidR="00AF0E67">
          <w:rPr>
            <w:rFonts w:ascii="Times New Roman" w:hAnsi="Times New Roman" w:cs="Times New Roman"/>
          </w:rPr>
          <w:t xml:space="preserve">rial microhabitats, indicating robust model performance. </w:t>
        </w:r>
      </w:ins>
      <w:ins w:id="292" w:author="Flading, Sean P" w:date="2019-06-11T12:33:00Z">
        <w:r w:rsidR="00E81095">
          <w:rPr>
            <w:rFonts w:ascii="Times New Roman" w:hAnsi="Times New Roman" w:cs="Times New Roman"/>
          </w:rPr>
          <w:t xml:space="preserve">Also, </w:t>
        </w:r>
      </w:ins>
      <w:ins w:id="293" w:author="Flading, Sean P" w:date="2019-06-11T12:34:00Z">
        <w:r w:rsidR="00E81095">
          <w:rPr>
            <w:rFonts w:ascii="Times New Roman" w:hAnsi="Times New Roman" w:cs="Times New Roman"/>
          </w:rPr>
          <w:t>it was</w:t>
        </w:r>
      </w:ins>
      <w:ins w:id="294" w:author="Flading, Sean P" w:date="2019-06-11T12:33:00Z">
        <w:r w:rsidR="00E81095">
          <w:rPr>
            <w:rFonts w:ascii="Times New Roman" w:hAnsi="Times New Roman" w:cs="Times New Roman"/>
          </w:rPr>
          <w:t xml:space="preserve"> calculated how much </w:t>
        </w:r>
      </w:ins>
      <w:ins w:id="295" w:author="Flading, Sean P" w:date="2019-06-11T12:34:00Z">
        <w:r w:rsidR="00E81095">
          <w:rPr>
            <w:rFonts w:ascii="Times New Roman" w:hAnsi="Times New Roman" w:cs="Times New Roman"/>
          </w:rPr>
          <w:t xml:space="preserve">the </w:t>
        </w:r>
      </w:ins>
      <w:ins w:id="296" w:author="Flading, Sean P" w:date="2019-06-11T12:33:00Z">
        <w:r w:rsidR="00E81095">
          <w:rPr>
            <w:rFonts w:ascii="Times New Roman" w:hAnsi="Times New Roman" w:cs="Times New Roman"/>
          </w:rPr>
          <w:t>distribution</w:t>
        </w:r>
      </w:ins>
      <w:ins w:id="297" w:author="Flading, Sean P" w:date="2019-06-11T12:34:00Z">
        <w:r w:rsidR="00E81095">
          <w:rPr>
            <w:rFonts w:ascii="Times New Roman" w:hAnsi="Times New Roman" w:cs="Times New Roman"/>
          </w:rPr>
          <w:t>s</w:t>
        </w:r>
      </w:ins>
      <w:ins w:id="298" w:author="Flading, Sean P" w:date="2019-06-11T12:33:00Z">
        <w:r w:rsidR="00E81095">
          <w:rPr>
            <w:rFonts w:ascii="Times New Roman" w:hAnsi="Times New Roman" w:cs="Times New Roman"/>
          </w:rPr>
          <w:t xml:space="preserve"> w</w:t>
        </w:r>
      </w:ins>
      <w:ins w:id="299" w:author="Flading, Sean P" w:date="2019-06-11T12:34:00Z">
        <w:r w:rsidR="00E81095">
          <w:rPr>
            <w:rFonts w:ascii="Times New Roman" w:hAnsi="Times New Roman" w:cs="Times New Roman"/>
          </w:rPr>
          <w:t xml:space="preserve">ere </w:t>
        </w:r>
      </w:ins>
      <w:ins w:id="300" w:author="Flading, Sean P" w:date="2019-06-11T12:33:00Z">
        <w:r w:rsidR="00E81095">
          <w:rPr>
            <w:rFonts w:ascii="Times New Roman" w:hAnsi="Times New Roman" w:cs="Times New Roman"/>
          </w:rPr>
          <w:t xml:space="preserve">explained </w:t>
        </w:r>
      </w:ins>
      <w:ins w:id="301" w:author="Flading, Sean P" w:date="2019-06-11T12:34:00Z">
        <w:r w:rsidR="00E81095">
          <w:rPr>
            <w:rFonts w:ascii="Times New Roman" w:hAnsi="Times New Roman" w:cs="Times New Roman"/>
          </w:rPr>
          <w:t xml:space="preserve">by the ENM, which was 72% for arboreal and 83% for terrestrial indicating good representation. </w:t>
        </w:r>
      </w:ins>
      <w:ins w:id="302" w:author="Flading, Sean P" w:date="2019-06-04T09:43:00Z">
        <w:r w:rsidR="00AF0E67">
          <w:rPr>
            <w:rFonts w:ascii="Times New Roman" w:hAnsi="Times New Roman" w:cs="Times New Roman"/>
          </w:rPr>
          <w:t xml:space="preserve">(point out some interesting things about the predicted </w:t>
        </w:r>
      </w:ins>
      <w:ins w:id="303" w:author="Flading, Sean P" w:date="2019-06-11T12:40:00Z">
        <w:r w:rsidR="00E81095">
          <w:rPr>
            <w:rFonts w:ascii="Times New Roman" w:hAnsi="Times New Roman" w:cs="Times New Roman"/>
          </w:rPr>
          <w:t>ENM</w:t>
        </w:r>
      </w:ins>
      <w:ins w:id="304" w:author="Flading, Sean P" w:date="2019-06-04T09:43:00Z">
        <w:r w:rsidR="00AF0E67">
          <w:rPr>
            <w:rFonts w:ascii="Times New Roman" w:hAnsi="Times New Roman" w:cs="Times New Roman"/>
          </w:rPr>
          <w:t>s here</w:t>
        </w:r>
      </w:ins>
      <w:ins w:id="305" w:author="Flading, Sean P" w:date="2019-06-04T11:58:00Z">
        <w:r w:rsidR="00FB20B0">
          <w:rPr>
            <w:rFonts w:ascii="Times New Roman" w:hAnsi="Times New Roman" w:cs="Times New Roman"/>
          </w:rPr>
          <w:t>, such as temperate/tropical</w:t>
        </w:r>
      </w:ins>
      <w:ins w:id="306" w:author="Flading, Sean P" w:date="2019-06-04T11:59:00Z">
        <w:r w:rsidR="00FB20B0">
          <w:rPr>
            <w:rFonts w:ascii="Times New Roman" w:hAnsi="Times New Roman" w:cs="Times New Roman"/>
          </w:rPr>
          <w:t xml:space="preserve"> or any specific regions where </w:t>
        </w:r>
        <w:r w:rsidR="00FB20B0">
          <w:rPr>
            <w:rFonts w:ascii="Times New Roman" w:hAnsi="Times New Roman" w:cs="Times New Roman"/>
          </w:rPr>
          <w:lastRenderedPageBreak/>
          <w:t>the arb/</w:t>
        </w:r>
        <w:proofErr w:type="spellStart"/>
        <w:r w:rsidR="00FB20B0">
          <w:rPr>
            <w:rFonts w:ascii="Times New Roman" w:hAnsi="Times New Roman" w:cs="Times New Roman"/>
          </w:rPr>
          <w:t>terr</w:t>
        </w:r>
        <w:proofErr w:type="spellEnd"/>
        <w:r w:rsidR="00FB20B0">
          <w:rPr>
            <w:rFonts w:ascii="Times New Roman" w:hAnsi="Times New Roman" w:cs="Times New Roman"/>
          </w:rPr>
          <w:t xml:space="preserve"> overlap is </w:t>
        </w:r>
      </w:ins>
      <w:ins w:id="307" w:author="Flading, Sean P" w:date="2019-06-11T10:58:00Z">
        <w:r w:rsidR="00214670">
          <w:rPr>
            <w:rFonts w:ascii="Times New Roman" w:hAnsi="Times New Roman" w:cs="Times New Roman"/>
          </w:rPr>
          <w:t>weird for example the spotty distributions that basically outline the others suitability in the tropics</w:t>
        </w:r>
      </w:ins>
      <w:ins w:id="308" w:author="Flading, Sean P" w:date="2019-06-04T09:43:00Z">
        <w:r w:rsidR="00AF0E67">
          <w:rPr>
            <w:rFonts w:ascii="Times New Roman" w:hAnsi="Times New Roman" w:cs="Times New Roman"/>
          </w:rPr>
          <w:t>)</w:t>
        </w:r>
      </w:ins>
      <w:ins w:id="309" w:author="Flading, Sean P" w:date="2019-06-11T12:40:00Z">
        <w:r w:rsidR="00305252">
          <w:rPr>
            <w:rFonts w:ascii="Times New Roman" w:hAnsi="Times New Roman" w:cs="Times New Roman"/>
          </w:rPr>
          <w:t>.</w:t>
        </w:r>
      </w:ins>
    </w:p>
    <w:p w14:paraId="63C79F0D" w14:textId="7C2D9E05" w:rsidR="00AF0E67" w:rsidRDefault="00AF0E67" w:rsidP="002A3156">
      <w:pPr>
        <w:rPr>
          <w:ins w:id="310" w:author="Flading, Sean P" w:date="2019-06-04T09:44:00Z"/>
          <w:rFonts w:ascii="Times New Roman" w:hAnsi="Times New Roman" w:cs="Times New Roman"/>
        </w:rPr>
      </w:pPr>
    </w:p>
    <w:p w14:paraId="7D142005" w14:textId="0BF2C7CC" w:rsidR="00AF0E67" w:rsidRDefault="00AF0E67" w:rsidP="002A3156">
      <w:pPr>
        <w:rPr>
          <w:ins w:id="311" w:author="Flading, Sean P" w:date="2019-06-04T09:44:00Z"/>
          <w:rFonts w:ascii="Times New Roman" w:hAnsi="Times New Roman" w:cs="Times New Roman"/>
        </w:rPr>
      </w:pPr>
      <w:ins w:id="312" w:author="Flading, Sean P" w:date="2019-06-04T09:44:00Z">
        <w:r>
          <w:rPr>
            <w:rFonts w:ascii="Times New Roman" w:hAnsi="Times New Roman" w:cs="Times New Roman"/>
          </w:rPr>
          <w:t xml:space="preserve">Niche </w:t>
        </w:r>
      </w:ins>
      <w:ins w:id="313" w:author="Flading, Sean P" w:date="2019-06-11T12:26:00Z">
        <w:r w:rsidR="00341B50">
          <w:rPr>
            <w:rFonts w:ascii="Times New Roman" w:hAnsi="Times New Roman" w:cs="Times New Roman"/>
          </w:rPr>
          <w:t>identity</w:t>
        </w:r>
      </w:ins>
      <w:ins w:id="314" w:author="Flading, Sean P" w:date="2019-06-04T09:44:00Z">
        <w:r>
          <w:rPr>
            <w:rFonts w:ascii="Times New Roman" w:hAnsi="Times New Roman" w:cs="Times New Roman"/>
          </w:rPr>
          <w:t xml:space="preserve"> tests</w:t>
        </w:r>
      </w:ins>
    </w:p>
    <w:p w14:paraId="29D58F25" w14:textId="42DD5B97" w:rsidR="00AF0E67" w:rsidRDefault="00AF0E67" w:rsidP="002A3156">
      <w:pPr>
        <w:rPr>
          <w:ins w:id="315" w:author="Flading, Sean P" w:date="2019-06-04T09:44:00Z"/>
          <w:rFonts w:ascii="Times New Roman" w:hAnsi="Times New Roman" w:cs="Times New Roman"/>
        </w:rPr>
      </w:pPr>
      <w:ins w:id="316" w:author="Flading, Sean P" w:date="2019-06-04T09:44:00Z">
        <w:r>
          <w:rPr>
            <w:rFonts w:ascii="Times New Roman" w:hAnsi="Times New Roman" w:cs="Times New Roman"/>
          </w:rPr>
          <w:t xml:space="preserve">Based on the niche identity </w:t>
        </w:r>
      </w:ins>
      <w:ins w:id="317" w:author="Flading, Sean P" w:date="2019-06-04T09:45:00Z">
        <w:r>
          <w:rPr>
            <w:rFonts w:ascii="Times New Roman" w:hAnsi="Times New Roman" w:cs="Times New Roman"/>
          </w:rPr>
          <w:t>test, the observed values of D and I measuring the current niche overlap between arboreal and terrestrial microhabitats wer</w:t>
        </w:r>
      </w:ins>
      <w:ins w:id="318" w:author="Flading, Sean P" w:date="2019-06-11T12:27:00Z">
        <w:r w:rsidR="00341B50">
          <w:rPr>
            <w:rFonts w:ascii="Times New Roman" w:hAnsi="Times New Roman" w:cs="Times New Roman"/>
          </w:rPr>
          <w:t>e</w:t>
        </w:r>
      </w:ins>
      <w:ins w:id="319" w:author="Flading, Sean P" w:date="2019-06-04T09:45:00Z">
        <w:r>
          <w:rPr>
            <w:rFonts w:ascii="Times New Roman" w:hAnsi="Times New Roman" w:cs="Times New Roman"/>
          </w:rPr>
          <w:t xml:space="preserve"> significantly different </w:t>
        </w:r>
      </w:ins>
      <w:ins w:id="320" w:author="Flading, Sean P" w:date="2019-06-04T09:46:00Z">
        <w:r>
          <w:rPr>
            <w:rFonts w:ascii="Times New Roman" w:hAnsi="Times New Roman" w:cs="Times New Roman"/>
          </w:rPr>
          <w:t xml:space="preserve">from the null distributions (Schoener’s D = </w:t>
        </w:r>
      </w:ins>
      <w:ins w:id="321" w:author="Flading, Sean P" w:date="2019-06-11T12:27:00Z">
        <w:r w:rsidR="00341B50">
          <w:rPr>
            <w:rFonts w:ascii="Times New Roman" w:hAnsi="Times New Roman" w:cs="Times New Roman"/>
          </w:rPr>
          <w:t>0.348</w:t>
        </w:r>
      </w:ins>
      <w:ins w:id="322" w:author="Flading, Sean P" w:date="2019-06-04T09:46:00Z">
        <w:r>
          <w:rPr>
            <w:rFonts w:ascii="Times New Roman" w:hAnsi="Times New Roman" w:cs="Times New Roman"/>
          </w:rPr>
          <w:t>,</w:t>
        </w:r>
      </w:ins>
      <w:ins w:id="323" w:author="Flading, Sean P" w:date="2019-06-11T12:49:00Z">
        <w:r w:rsidR="00B80BF5">
          <w:rPr>
            <w:rFonts w:ascii="Times New Roman" w:hAnsi="Times New Roman" w:cs="Times New Roman"/>
          </w:rPr>
          <w:t xml:space="preserve"> P-value &lt; 0.01 and</w:t>
        </w:r>
      </w:ins>
      <w:ins w:id="324" w:author="Flading, Sean P" w:date="2019-06-04T09:46:00Z">
        <w:r>
          <w:rPr>
            <w:rFonts w:ascii="Times New Roman" w:hAnsi="Times New Roman" w:cs="Times New Roman"/>
          </w:rPr>
          <w:t xml:space="preserve"> Warren’s I = </w:t>
        </w:r>
      </w:ins>
      <w:ins w:id="325" w:author="Flading, Sean P" w:date="2019-06-11T12:27:00Z">
        <w:r w:rsidR="00341B50">
          <w:rPr>
            <w:rFonts w:ascii="Times New Roman" w:hAnsi="Times New Roman" w:cs="Times New Roman"/>
          </w:rPr>
          <w:t>0.618</w:t>
        </w:r>
      </w:ins>
      <w:ins w:id="326" w:author="Flading, Sean P" w:date="2019-06-11T12:49:00Z">
        <w:r w:rsidR="00B80BF5">
          <w:rPr>
            <w:rFonts w:ascii="Times New Roman" w:hAnsi="Times New Roman" w:cs="Times New Roman"/>
          </w:rPr>
          <w:t>, P-value &lt; 0.01</w:t>
        </w:r>
      </w:ins>
      <w:ins w:id="327" w:author="Flading, Sean P" w:date="2019-06-04T09:46:00Z">
        <w:r>
          <w:rPr>
            <w:rFonts w:ascii="Times New Roman" w:hAnsi="Times New Roman" w:cs="Times New Roman"/>
          </w:rPr>
          <w:t xml:space="preserve">). </w:t>
        </w:r>
      </w:ins>
    </w:p>
    <w:p w14:paraId="6B74E07D" w14:textId="7DD51B3C" w:rsidR="00AF0E67" w:rsidRDefault="00AF0E67" w:rsidP="002A3156">
      <w:pPr>
        <w:rPr>
          <w:ins w:id="328" w:author="Flading, Sean P" w:date="2019-06-04T09:44:00Z"/>
          <w:rFonts w:ascii="Times New Roman" w:hAnsi="Times New Roman" w:cs="Times New Roman"/>
        </w:rPr>
      </w:pPr>
    </w:p>
    <w:p w14:paraId="252F585C" w14:textId="03E27B1D" w:rsidR="002A3156" w:rsidDel="00AF0E67" w:rsidRDefault="00AF0E67" w:rsidP="002A3156">
      <w:pPr>
        <w:rPr>
          <w:del w:id="329" w:author="Flading, Sean P" w:date="2019-06-04T09:47:00Z"/>
          <w:rFonts w:ascii="Times New Roman" w:hAnsi="Times New Roman" w:cs="Times New Roman"/>
        </w:rPr>
      </w:pPr>
      <w:ins w:id="330" w:author="Flading, Sean P" w:date="2019-06-04T09:48:00Z">
        <w:r>
          <w:rPr>
            <w:rFonts w:ascii="Times New Roman" w:hAnsi="Times New Roman" w:cs="Times New Roman"/>
          </w:rPr>
          <w:t>Reciprocal suitability</w:t>
        </w:r>
      </w:ins>
      <w:del w:id="331" w:author="Flading, Sean P" w:date="2019-06-04T09:47:00Z">
        <w:r w:rsidR="002A3156" w:rsidRPr="001F7131" w:rsidDel="00AF0E67">
          <w:rPr>
            <w:rFonts w:ascii="Times New Roman" w:hAnsi="Times New Roman" w:cs="Times New Roman"/>
          </w:rPr>
          <w:delText>MaxEnt AUC values</w:delText>
        </w:r>
        <w:r w:rsidR="002A3156" w:rsidDel="00AF0E67">
          <w:rPr>
            <w:rFonts w:ascii="Times New Roman" w:hAnsi="Times New Roman" w:cs="Times New Roman"/>
          </w:rPr>
          <w:delText xml:space="preserve"> for each consensus model ranged from (__ to ___). The ROC values associated for each consensus model ranged from (___ to ___). The models were evaluated using randomly generated training and testing data. After determining if each Maxent replicate was deemed acceptable, the mean of the replicates was used to make one consensus model. This consensus model was used to predict to the New World. </w:delText>
        </w:r>
      </w:del>
    </w:p>
    <w:p w14:paraId="1A3E0BA5" w14:textId="3C8DD7F4" w:rsidR="00AF0E67" w:rsidRDefault="00AF0E67" w:rsidP="002A3156">
      <w:pPr>
        <w:rPr>
          <w:ins w:id="332" w:author="Flading, Sean P" w:date="2019-06-11T12:35:00Z"/>
          <w:rFonts w:ascii="Times New Roman" w:hAnsi="Times New Roman" w:cs="Times New Roman"/>
        </w:rPr>
      </w:pPr>
      <w:ins w:id="333" w:author="Flading, Sean P" w:date="2019-06-04T09:48:00Z">
        <w:r>
          <w:rPr>
            <w:rFonts w:ascii="Times New Roman" w:hAnsi="Times New Roman" w:cs="Times New Roman"/>
          </w:rPr>
          <w:t xml:space="preserve"> tests</w:t>
        </w:r>
      </w:ins>
    </w:p>
    <w:p w14:paraId="6BEDF7C7" w14:textId="3894DBCF" w:rsidR="00341B50" w:rsidRDefault="00E81095" w:rsidP="002A3156">
      <w:pPr>
        <w:rPr>
          <w:ins w:id="334" w:author="Flading, Sean P" w:date="2019-06-04T09:48:00Z"/>
          <w:rFonts w:ascii="Times New Roman" w:hAnsi="Times New Roman" w:cs="Times New Roman"/>
        </w:rPr>
      </w:pPr>
      <w:ins w:id="335" w:author="Flading, Sean P" w:date="2019-06-11T12:35:00Z">
        <w:r>
          <w:rPr>
            <w:rFonts w:ascii="Times New Roman" w:hAnsi="Times New Roman" w:cs="Times New Roman"/>
          </w:rPr>
          <w:t xml:space="preserve">Only 4.1% of the arboreal species distribution overlaps with the terrestrial niche model indicating a small percentage of arboreal species present where terrestrial species can live. </w:t>
        </w:r>
      </w:ins>
      <w:ins w:id="336" w:author="Flading, Sean P" w:date="2019-06-11T12:36:00Z">
        <w:r>
          <w:rPr>
            <w:rFonts w:ascii="Times New Roman" w:hAnsi="Times New Roman" w:cs="Times New Roman"/>
          </w:rPr>
          <w:t>In the opposite direction, 50.7% of the terrestrial species distribution overlaps with the arboreal niche model, indicating half of terrestri</w:t>
        </w:r>
        <w:bookmarkStart w:id="337" w:name="_GoBack"/>
        <w:bookmarkEnd w:id="337"/>
        <w:r>
          <w:rPr>
            <w:rFonts w:ascii="Times New Roman" w:hAnsi="Times New Roman" w:cs="Times New Roman"/>
          </w:rPr>
          <w:t>al specie</w:t>
        </w:r>
      </w:ins>
      <w:ins w:id="338" w:author="Flading, Sean P" w:date="2019-06-11T12:37:00Z">
        <w:r>
          <w:rPr>
            <w:rFonts w:ascii="Times New Roman" w:hAnsi="Times New Roman" w:cs="Times New Roman"/>
          </w:rPr>
          <w:t xml:space="preserve">s are also found with arboreal species. </w:t>
        </w:r>
      </w:ins>
    </w:p>
    <w:p w14:paraId="245D8E27" w14:textId="77777777" w:rsidR="002A3156" w:rsidDel="00AF0E67" w:rsidRDefault="002A3156" w:rsidP="002A3156">
      <w:pPr>
        <w:rPr>
          <w:del w:id="339" w:author="Flading, Sean P" w:date="2019-06-04T09:48:00Z"/>
          <w:rFonts w:ascii="Times New Roman" w:hAnsi="Times New Roman" w:cs="Times New Roman"/>
        </w:rPr>
      </w:pPr>
    </w:p>
    <w:p w14:paraId="342321A5" w14:textId="7B3F6F06" w:rsidR="002A3156" w:rsidDel="00AF0E67" w:rsidRDefault="002A3156" w:rsidP="002A3156">
      <w:pPr>
        <w:rPr>
          <w:del w:id="340" w:author="Flading, Sean P" w:date="2019-06-04T09:48:00Z"/>
          <w:rFonts w:ascii="Times New Roman" w:hAnsi="Times New Roman" w:cs="Times New Roman"/>
        </w:rPr>
      </w:pPr>
      <w:del w:id="341" w:author="Flading, Sean P" w:date="2019-06-04T09:48:00Z">
        <w:r w:rsidDel="00AF0E67">
          <w:rPr>
            <w:rFonts w:ascii="Times New Roman" w:hAnsi="Times New Roman" w:cs="Times New Roman"/>
          </w:rPr>
          <w:delText xml:space="preserve">Final maps – possibly showing the overlap of distribution/suitability and making the 0.5 blue and everything else non-blue. </w:delText>
        </w:r>
      </w:del>
    </w:p>
    <w:p w14:paraId="42CE889D" w14:textId="77777777" w:rsidR="002A3156" w:rsidRDefault="002A3156" w:rsidP="002A3156">
      <w:pPr>
        <w:rPr>
          <w:rFonts w:ascii="Times New Roman" w:hAnsi="Times New Roman" w:cs="Times New Roman"/>
        </w:rPr>
      </w:pPr>
    </w:p>
    <w:p w14:paraId="085BC86E" w14:textId="7E034CFD" w:rsidR="002A3156" w:rsidDel="00B4487C" w:rsidRDefault="002A3156" w:rsidP="002A3156">
      <w:pPr>
        <w:rPr>
          <w:del w:id="342" w:author="Flading, Sean P" w:date="2019-06-11T10:27:00Z"/>
          <w:rFonts w:ascii="Times New Roman" w:hAnsi="Times New Roman" w:cs="Times New Roman"/>
        </w:rPr>
      </w:pPr>
      <w:del w:id="343" w:author="Flading, Sean P" w:date="2019-06-11T10:27:00Z">
        <w:r w:rsidDel="00B4487C">
          <w:rPr>
            <w:rFonts w:ascii="Times New Roman" w:hAnsi="Times New Roman" w:cs="Times New Roman"/>
          </w:rPr>
          <w:delText>Report additional usage of CV, BS, or SS here</w:delText>
        </w:r>
      </w:del>
    </w:p>
    <w:p w14:paraId="4424CBD3" w14:textId="6BBBE96B" w:rsidR="002A3156" w:rsidDel="00AF0E67" w:rsidRDefault="002A3156" w:rsidP="002A3156">
      <w:pPr>
        <w:rPr>
          <w:del w:id="344" w:author="Flading, Sean P" w:date="2019-06-04T09:48:00Z"/>
          <w:rFonts w:ascii="Times New Roman" w:hAnsi="Times New Roman" w:cs="Times New Roman"/>
        </w:rPr>
      </w:pPr>
      <w:del w:id="345" w:author="Flading, Sean P" w:date="2019-06-04T09:48:00Z">
        <w:r w:rsidDel="00AF0E67">
          <w:rPr>
            <w:rFonts w:ascii="Times New Roman" w:hAnsi="Times New Roman" w:cs="Times New Roman"/>
          </w:rPr>
          <w:delText>Report additional usage of different models here as well</w:delText>
        </w:r>
      </w:del>
    </w:p>
    <w:p w14:paraId="52AC2967" w14:textId="2963B017" w:rsidR="002A3156" w:rsidRPr="001F7131" w:rsidDel="00E81095" w:rsidRDefault="002A3156" w:rsidP="002A3156">
      <w:pPr>
        <w:rPr>
          <w:del w:id="346" w:author="Flading, Sean P" w:date="2019-06-11T12:39:00Z"/>
          <w:rFonts w:ascii="Times New Roman" w:hAnsi="Times New Roman" w:cs="Times New Roman"/>
        </w:rPr>
      </w:pPr>
      <w:del w:id="347" w:author="Flading, Sean P" w:date="2019-06-11T12:39:00Z">
        <w:r w:rsidDel="00E81095">
          <w:rPr>
            <w:rFonts w:ascii="Times New Roman" w:hAnsi="Times New Roman" w:cs="Times New Roman"/>
          </w:rPr>
          <w:delText>Report the fractional predicted area for each model as well</w:delText>
        </w:r>
      </w:del>
    </w:p>
    <w:p w14:paraId="31BD46C2" w14:textId="77777777" w:rsidR="002A3156" w:rsidDel="00E81095" w:rsidRDefault="002A3156" w:rsidP="002A3156">
      <w:pPr>
        <w:rPr>
          <w:del w:id="348" w:author="Flading, Sean P" w:date="2019-06-11T12:39:00Z"/>
          <w:rFonts w:ascii="Times New Roman" w:hAnsi="Times New Roman" w:cs="Times New Roman"/>
        </w:rPr>
      </w:pPr>
    </w:p>
    <w:p w14:paraId="4550615C" w14:textId="6D2E5571" w:rsidR="002A3156" w:rsidDel="00E81095" w:rsidRDefault="002A3156" w:rsidP="002A3156">
      <w:pPr>
        <w:rPr>
          <w:del w:id="349" w:author="Flading, Sean P" w:date="2019-06-11T12:39:00Z"/>
          <w:rFonts w:ascii="Times New Roman" w:hAnsi="Times New Roman" w:cs="Times New Roman"/>
        </w:rPr>
      </w:pPr>
      <w:del w:id="350" w:author="Flading, Sean P" w:date="2019-06-11T12:39:00Z">
        <w:r w:rsidDel="00E81095">
          <w:rPr>
            <w:rFonts w:ascii="Times New Roman" w:hAnsi="Times New Roman" w:cs="Times New Roman"/>
          </w:rPr>
          <w:delText>Report these and the significance of them by the identity test:</w:delText>
        </w:r>
      </w:del>
    </w:p>
    <w:p w14:paraId="37B3DAF1" w14:textId="3B0313DE" w:rsidR="002A3156" w:rsidRPr="001F7131" w:rsidDel="00E81095" w:rsidRDefault="002A3156" w:rsidP="002A3156">
      <w:pPr>
        <w:rPr>
          <w:del w:id="351" w:author="Flading, Sean P" w:date="2019-06-11T12:39:00Z"/>
          <w:rFonts w:ascii="Times New Roman" w:hAnsi="Times New Roman" w:cs="Times New Roman"/>
        </w:rPr>
      </w:pPr>
      <w:del w:id="352" w:author="Flading, Sean P" w:date="2019-06-11T12:39:00Z">
        <w:r w:rsidRPr="001F7131" w:rsidDel="00E81095">
          <w:rPr>
            <w:rFonts w:ascii="Times New Roman" w:hAnsi="Times New Roman" w:cs="Times New Roman"/>
          </w:rPr>
          <w:delText>I:</w:delText>
        </w:r>
      </w:del>
    </w:p>
    <w:p w14:paraId="09E32533" w14:textId="19864C71" w:rsidR="002A3156" w:rsidDel="00E81095" w:rsidRDefault="002A3156" w:rsidP="002A3156">
      <w:pPr>
        <w:rPr>
          <w:del w:id="353" w:author="Flading, Sean P" w:date="2019-06-11T12:39:00Z"/>
          <w:rFonts w:ascii="Times New Roman" w:hAnsi="Times New Roman" w:cs="Times New Roman"/>
        </w:rPr>
      </w:pPr>
      <w:del w:id="354" w:author="Flading, Sean P" w:date="2019-06-11T12:39:00Z">
        <w:r w:rsidRPr="001F7131" w:rsidDel="00E81095">
          <w:rPr>
            <w:rFonts w:ascii="Times New Roman" w:hAnsi="Times New Roman" w:cs="Times New Roman"/>
          </w:rPr>
          <w:delText>D:</w:delText>
        </w:r>
      </w:del>
    </w:p>
    <w:p w14:paraId="6A16BA3D" w14:textId="502F3B28" w:rsidR="002A3156" w:rsidRPr="001F7131" w:rsidDel="00E81095" w:rsidRDefault="002A3156" w:rsidP="002A3156">
      <w:pPr>
        <w:rPr>
          <w:del w:id="355" w:author="Flading, Sean P" w:date="2019-06-11T12:39:00Z"/>
          <w:rFonts w:ascii="Times New Roman" w:hAnsi="Times New Roman" w:cs="Times New Roman"/>
        </w:rPr>
      </w:pPr>
    </w:p>
    <w:p w14:paraId="04F3B684" w14:textId="320C5B9E" w:rsidR="002A3156" w:rsidRPr="001F7131" w:rsidDel="00E81095" w:rsidRDefault="002A3156" w:rsidP="002A3156">
      <w:pPr>
        <w:rPr>
          <w:del w:id="356" w:author="Flading, Sean P" w:date="2019-06-11T12:39:00Z"/>
          <w:rFonts w:ascii="Times New Roman" w:hAnsi="Times New Roman" w:cs="Times New Roman"/>
        </w:rPr>
      </w:pPr>
      <w:del w:id="357" w:author="Flading, Sean P" w:date="2019-06-11T12:39:00Z">
        <w:r w:rsidRPr="001F7131" w:rsidDel="00E81095">
          <w:rPr>
            <w:rFonts w:ascii="Times New Roman" w:hAnsi="Times New Roman" w:cs="Times New Roman"/>
          </w:rPr>
          <w:delText>Terr species in Arb suitable land:</w:delText>
        </w:r>
        <w:r w:rsidDel="00E81095">
          <w:rPr>
            <w:rFonts w:ascii="Times New Roman" w:hAnsi="Times New Roman" w:cs="Times New Roman"/>
          </w:rPr>
          <w:delText xml:space="preserve"> (area or overlap?)</w:delText>
        </w:r>
      </w:del>
    </w:p>
    <w:p w14:paraId="14AD9F34" w14:textId="0CFBDFA2" w:rsidR="002A3156" w:rsidDel="00E81095" w:rsidRDefault="002A3156" w:rsidP="002A3156">
      <w:pPr>
        <w:rPr>
          <w:del w:id="358" w:author="Flading, Sean P" w:date="2019-06-11T12:39:00Z"/>
          <w:rFonts w:ascii="Times New Roman" w:hAnsi="Times New Roman" w:cs="Times New Roman"/>
        </w:rPr>
      </w:pPr>
      <w:del w:id="359" w:author="Flading, Sean P" w:date="2019-06-11T12:39:00Z">
        <w:r w:rsidRPr="001F7131" w:rsidDel="00E81095">
          <w:rPr>
            <w:rFonts w:ascii="Times New Roman" w:hAnsi="Times New Roman" w:cs="Times New Roman"/>
          </w:rPr>
          <w:delText>Arb species in Terr suitable land:</w:delText>
        </w:r>
        <w:r w:rsidDel="00E81095">
          <w:rPr>
            <w:rFonts w:ascii="Times New Roman" w:hAnsi="Times New Roman" w:cs="Times New Roman"/>
          </w:rPr>
          <w:delText xml:space="preserve"> (area or overlap?) </w:delText>
        </w:r>
      </w:del>
    </w:p>
    <w:p w14:paraId="63C138AC" w14:textId="35BF1049" w:rsidR="002A3156" w:rsidDel="00E81095" w:rsidRDefault="002A3156" w:rsidP="002A3156">
      <w:pPr>
        <w:rPr>
          <w:del w:id="360" w:author="Flading, Sean P" w:date="2019-06-11T12:39:00Z"/>
          <w:rFonts w:ascii="Times New Roman" w:hAnsi="Times New Roman" w:cs="Times New Roman"/>
        </w:rPr>
      </w:pPr>
    </w:p>
    <w:p w14:paraId="06A813D3" w14:textId="2B131E2B" w:rsidR="002A3156" w:rsidDel="00E81095" w:rsidRDefault="002A3156" w:rsidP="002A3156">
      <w:pPr>
        <w:rPr>
          <w:del w:id="361" w:author="Flading, Sean P" w:date="2019-06-11T12:39:00Z"/>
          <w:rFonts w:ascii="Times New Roman" w:hAnsi="Times New Roman" w:cs="Times New Roman"/>
        </w:rPr>
      </w:pPr>
      <w:del w:id="362" w:author="Flading, Sean P" w:date="2019-06-11T12:39:00Z">
        <w:r w:rsidDel="00E81095">
          <w:rPr>
            <w:rFonts w:ascii="Times New Roman" w:hAnsi="Times New Roman" w:cs="Times New Roman"/>
          </w:rPr>
          <w:delText>- ___ species present where ____ can live</w:delText>
        </w:r>
      </w:del>
    </w:p>
    <w:p w14:paraId="2C6F4E72" w14:textId="3B50C8AD" w:rsidR="002301D8" w:rsidRDefault="002301D8" w:rsidP="002A3156">
      <w:pPr>
        <w:rPr>
          <w:rFonts w:ascii="Times New Roman" w:hAnsi="Times New Roman" w:cs="Times New Roman"/>
        </w:rPr>
      </w:pPr>
    </w:p>
    <w:p w14:paraId="03ADFAFA" w14:textId="4C689977" w:rsidR="00796B30" w:rsidRPr="00EE7F0A" w:rsidRDefault="00796B30">
      <w:pPr>
        <w:rPr>
          <w:rFonts w:ascii="Times New Roman" w:hAnsi="Times New Roman" w:cs="Times New Roman"/>
          <w:b/>
        </w:rPr>
      </w:pPr>
      <w:r w:rsidRPr="00EE7F0A">
        <w:rPr>
          <w:rFonts w:ascii="Times New Roman" w:hAnsi="Times New Roman" w:cs="Times New Roman"/>
          <w:b/>
        </w:rPr>
        <w:t>Discussion</w:t>
      </w:r>
    </w:p>
    <w:p w14:paraId="4D0D5540" w14:textId="77777777" w:rsidR="00EE7F0A" w:rsidRDefault="00EE7F0A">
      <w:pPr>
        <w:rPr>
          <w:rFonts w:ascii="Times New Roman" w:hAnsi="Times New Roman" w:cs="Times New Roman"/>
          <w:b/>
        </w:rPr>
      </w:pPr>
    </w:p>
    <w:p w14:paraId="63D4505B" w14:textId="30BB396D" w:rsidR="00796B30" w:rsidRDefault="00796B30">
      <w:pPr>
        <w:rPr>
          <w:rFonts w:ascii="Times New Roman" w:hAnsi="Times New Roman" w:cs="Times New Roman"/>
        </w:rPr>
      </w:pPr>
      <w:r w:rsidRPr="003F001C">
        <w:rPr>
          <w:rFonts w:ascii="Times New Roman" w:hAnsi="Times New Roman" w:cs="Times New Roman"/>
        </w:rPr>
        <w:t>Mention how Ficetola et al 2018 says micro- and macro- scale are only weakly correlated, but this analysis fits with this argument that microhabitat selection</w:t>
      </w:r>
      <w:r w:rsidR="00070351" w:rsidRPr="003F001C">
        <w:rPr>
          <w:rFonts w:ascii="Times New Roman" w:hAnsi="Times New Roman" w:cs="Times New Roman"/>
        </w:rPr>
        <w:t xml:space="preserve"> determines the actual climate experienced by the individual. We aren’t saying that arboreal species live in hotter micro-climates, but perhaps the tendency to live arboreally is higher in climates that are hot because staying on the ground would be bad for thermoregulation …. Climate could be driving differences in microhabitat, not necessarily saying species are adapted to different temperatures. Also talk about how these were done on cave salamanders. That and fossorial and aquatic are probably most removed from outside climate.</w:t>
      </w:r>
    </w:p>
    <w:p w14:paraId="1996C738" w14:textId="486560CC" w:rsidR="005D39F6" w:rsidRDefault="005D39F6">
      <w:pPr>
        <w:rPr>
          <w:rFonts w:ascii="Times New Roman" w:hAnsi="Times New Roman" w:cs="Times New Roman"/>
        </w:rPr>
      </w:pPr>
    </w:p>
    <w:p w14:paraId="743F4773" w14:textId="31736272" w:rsidR="005D39F6" w:rsidRDefault="005D39F6">
      <w:pPr>
        <w:rPr>
          <w:rFonts w:ascii="Times New Roman" w:hAnsi="Times New Roman" w:cs="Times New Roman"/>
        </w:rPr>
      </w:pPr>
      <w:r>
        <w:rPr>
          <w:rFonts w:ascii="Times New Roman" w:hAnsi="Times New Roman" w:cs="Times New Roman"/>
        </w:rPr>
        <w:t xml:space="preserve">Quote from Currie 1991: PET may be interpreted as a measure of integrated, crude, ambient energy. Operationally, it is the amount of water that evaporates from a saturated surface. It depends mainly on the amount of energy available to evaporate water and, to a lesser degree, on the relative humidity. </w:t>
      </w:r>
    </w:p>
    <w:p w14:paraId="329484FC" w14:textId="06BE7BA9" w:rsidR="00354D87" w:rsidRDefault="00354D87">
      <w:pPr>
        <w:rPr>
          <w:rFonts w:ascii="Times New Roman" w:hAnsi="Times New Roman" w:cs="Times New Roman"/>
        </w:rPr>
      </w:pPr>
    </w:p>
    <w:p w14:paraId="549ABA24" w14:textId="2386BF21" w:rsidR="00354D87" w:rsidRPr="003F001C" w:rsidRDefault="00354D87">
      <w:pPr>
        <w:rPr>
          <w:rFonts w:ascii="Times New Roman" w:hAnsi="Times New Roman" w:cs="Times New Roman"/>
        </w:rPr>
      </w:pPr>
      <w:r>
        <w:rPr>
          <w:rFonts w:ascii="Times New Roman" w:hAnsi="Times New Roman" w:cs="Times New Roman"/>
        </w:rPr>
        <w:t>Fossorial (6-M) very much significantly different from all others with Annual Precip, Precip in the driest quarter, kinda for max temp of warmest month, kinda for Annual PET</w:t>
      </w:r>
    </w:p>
    <w:p w14:paraId="71592FD3" w14:textId="06DC4F59" w:rsidR="00EE7F0A" w:rsidRDefault="00EE7F0A">
      <w:pPr>
        <w:rPr>
          <w:rFonts w:ascii="Times New Roman" w:hAnsi="Times New Roman" w:cs="Times New Roman"/>
          <w:b/>
        </w:rPr>
      </w:pPr>
    </w:p>
    <w:p w14:paraId="4E29C181" w14:textId="7F4E914C" w:rsidR="00EE7F0A" w:rsidRDefault="00EE7F0A" w:rsidP="00EE7F0A">
      <w:pPr>
        <w:rPr>
          <w:rFonts w:ascii="Times New Roman" w:hAnsi="Times New Roman" w:cs="Times New Roman"/>
          <w:b/>
        </w:rPr>
      </w:pPr>
      <w:r w:rsidRPr="00EE7F0A">
        <w:rPr>
          <w:rFonts w:ascii="Times New Roman" w:hAnsi="Times New Roman" w:cs="Times New Roman"/>
          <w:b/>
        </w:rPr>
        <w:t>Literature Cited</w:t>
      </w:r>
    </w:p>
    <w:p w14:paraId="26948F7A" w14:textId="20A017BA" w:rsidR="00330167" w:rsidRPr="00330167" w:rsidRDefault="00330167" w:rsidP="00330167">
      <w:pPr>
        <w:rPr>
          <w:rFonts w:ascii="Georgia" w:eastAsia="Times New Roman" w:hAnsi="Georgia" w:cs="Times New Roman"/>
          <w:color w:val="323232"/>
        </w:rPr>
      </w:pPr>
      <w:r w:rsidRPr="00330167">
        <w:rPr>
          <w:rFonts w:ascii="Georgia" w:eastAsia="Times New Roman" w:hAnsi="Georgia" w:cs="Times New Roman"/>
          <w:color w:val="323232"/>
        </w:rPr>
        <w:t>Hijmans, </w:t>
      </w:r>
      <w:r w:rsidR="00AA2A69" w:rsidRPr="00330167">
        <w:rPr>
          <w:rFonts w:ascii="Georgia" w:eastAsia="Times New Roman" w:hAnsi="Georgia" w:cs="Times New Roman"/>
          <w:color w:val="323232"/>
        </w:rPr>
        <w:t>R.J.</w:t>
      </w:r>
      <w:r w:rsidR="00AA2A69">
        <w:rPr>
          <w:rFonts w:ascii="Georgia" w:eastAsia="Times New Roman" w:hAnsi="Georgia" w:cs="Times New Roman"/>
          <w:color w:val="323232"/>
        </w:rPr>
        <w:t xml:space="preserve">, </w:t>
      </w:r>
      <w:r w:rsidRPr="00330167">
        <w:rPr>
          <w:rFonts w:ascii="Georgia" w:eastAsia="Times New Roman" w:hAnsi="Georgia" w:cs="Times New Roman"/>
          <w:color w:val="323232"/>
        </w:rPr>
        <w:t>S.E. Cameron, J.L. Parra, P.G. Jones, A. Jarvis</w:t>
      </w:r>
      <w:r>
        <w:rPr>
          <w:rFonts w:ascii="Georgia" w:eastAsia="Times New Roman" w:hAnsi="Georgia" w:cs="Times New Roman"/>
          <w:color w:val="323232"/>
        </w:rPr>
        <w:t xml:space="preserve">. 2005. </w:t>
      </w:r>
      <w:r w:rsidRPr="00330167">
        <w:rPr>
          <w:rFonts w:ascii="Georgia" w:eastAsia="Times New Roman" w:hAnsi="Georgia" w:cs="Times New Roman"/>
          <w:b/>
          <w:bCs/>
          <w:color w:val="323232"/>
        </w:rPr>
        <w:t>Very high resolution interpolated climate surfaces for global land areas</w:t>
      </w:r>
    </w:p>
    <w:p w14:paraId="2C50F8B0" w14:textId="63D5D292" w:rsidR="00330167" w:rsidRPr="00330167" w:rsidRDefault="00330167" w:rsidP="00330167">
      <w:pPr>
        <w:rPr>
          <w:rFonts w:ascii="Georgia" w:eastAsia="Times New Roman" w:hAnsi="Georgia" w:cs="Times New Roman"/>
          <w:color w:val="323232"/>
        </w:rPr>
      </w:pPr>
      <w:r>
        <w:rPr>
          <w:rFonts w:ascii="Georgia" w:eastAsia="Times New Roman" w:hAnsi="Georgia" w:cs="Times New Roman"/>
          <w:color w:val="323232"/>
        </w:rPr>
        <w:t>International Journal of Climatology</w:t>
      </w:r>
      <w:r w:rsidRPr="00330167">
        <w:rPr>
          <w:rFonts w:ascii="Georgia" w:eastAsia="Times New Roman" w:hAnsi="Georgia" w:cs="Times New Roman"/>
          <w:color w:val="323232"/>
        </w:rPr>
        <w:t> 25</w:t>
      </w:r>
      <w:r w:rsidR="00AA2A69">
        <w:rPr>
          <w:rFonts w:ascii="Georgia" w:eastAsia="Times New Roman" w:hAnsi="Georgia" w:cs="Times New Roman"/>
          <w:color w:val="323232"/>
        </w:rPr>
        <w:t>:</w:t>
      </w:r>
      <w:r w:rsidRPr="00330167">
        <w:rPr>
          <w:rFonts w:ascii="Georgia" w:eastAsia="Times New Roman" w:hAnsi="Georgia" w:cs="Times New Roman"/>
          <w:color w:val="323232"/>
        </w:rPr>
        <w:t>1965-1978</w:t>
      </w:r>
      <w:r>
        <w:rPr>
          <w:rFonts w:ascii="Georgia" w:eastAsia="Times New Roman" w:hAnsi="Georgia" w:cs="Times New Roman"/>
          <w:color w:val="323232"/>
        </w:rPr>
        <w:t>.</w:t>
      </w:r>
    </w:p>
    <w:p w14:paraId="04291310" w14:textId="3EECFFEC" w:rsidR="00330167" w:rsidRDefault="00330167" w:rsidP="00EE7F0A">
      <w:pPr>
        <w:rPr>
          <w:rFonts w:ascii="Times New Roman" w:hAnsi="Times New Roman" w:cs="Times New Roman"/>
          <w:b/>
        </w:rPr>
      </w:pPr>
    </w:p>
    <w:p w14:paraId="3E2C3128" w14:textId="451FC910" w:rsidR="00AA2A69" w:rsidRPr="00AA2A69" w:rsidRDefault="00AA2A69" w:rsidP="00AA2A69">
      <w:pPr>
        <w:rPr>
          <w:rFonts w:ascii="Georgia" w:eastAsia="Times New Roman" w:hAnsi="Georgia" w:cs="Times New Roman"/>
          <w:color w:val="323232"/>
        </w:rPr>
      </w:pPr>
      <w:r w:rsidRPr="00AA2A69">
        <w:rPr>
          <w:rFonts w:ascii="Georgia" w:eastAsia="Times New Roman" w:hAnsi="Georgia" w:cs="Times New Roman"/>
          <w:color w:val="323232"/>
        </w:rPr>
        <w:t>Peterson,</w:t>
      </w:r>
      <w:r>
        <w:rPr>
          <w:rFonts w:ascii="Georgia" w:eastAsia="Times New Roman" w:hAnsi="Georgia" w:cs="Times New Roman"/>
          <w:color w:val="323232"/>
        </w:rPr>
        <w:t xml:space="preserve"> AT, and</w:t>
      </w:r>
      <w:r w:rsidRPr="00AA2A69">
        <w:rPr>
          <w:rFonts w:ascii="Georgia" w:eastAsia="Times New Roman" w:hAnsi="Georgia" w:cs="Times New Roman"/>
          <w:color w:val="323232"/>
        </w:rPr>
        <w:t> Y. Nakazawa</w:t>
      </w:r>
      <w:r>
        <w:rPr>
          <w:rFonts w:ascii="Georgia" w:eastAsia="Times New Roman" w:hAnsi="Georgia" w:cs="Times New Roman"/>
          <w:color w:val="323232"/>
        </w:rPr>
        <w:t xml:space="preserve">. 2008. </w:t>
      </w:r>
      <w:r w:rsidRPr="00AA2A69">
        <w:rPr>
          <w:rFonts w:ascii="Georgia" w:eastAsia="Times New Roman" w:hAnsi="Georgia" w:cs="Times New Roman"/>
          <w:b/>
          <w:bCs/>
          <w:color w:val="323232"/>
        </w:rPr>
        <w:t>Environmental data sets matter in ecological niche modelling: an example with </w:t>
      </w:r>
      <w:r w:rsidRPr="00AA2A69">
        <w:rPr>
          <w:rFonts w:ascii="Georgia" w:eastAsia="Times New Roman" w:hAnsi="Georgia" w:cs="Times New Roman"/>
          <w:b/>
          <w:bCs/>
          <w:i/>
          <w:iCs/>
          <w:color w:val="323232"/>
        </w:rPr>
        <w:t>Solenopsis invicta</w:t>
      </w:r>
      <w:r w:rsidRPr="00AA2A69">
        <w:rPr>
          <w:rFonts w:ascii="Georgia" w:eastAsia="Times New Roman" w:hAnsi="Georgia" w:cs="Times New Roman"/>
          <w:b/>
          <w:bCs/>
          <w:color w:val="323232"/>
        </w:rPr>
        <w:t> and </w:t>
      </w:r>
      <w:r w:rsidRPr="00AA2A69">
        <w:rPr>
          <w:rFonts w:ascii="Georgia" w:eastAsia="Times New Roman" w:hAnsi="Georgia" w:cs="Times New Roman"/>
          <w:b/>
          <w:bCs/>
          <w:i/>
          <w:iCs/>
          <w:color w:val="323232"/>
        </w:rPr>
        <w:t>Solenopsis richteri</w:t>
      </w:r>
    </w:p>
    <w:p w14:paraId="4066993B" w14:textId="0A37DCB8" w:rsidR="00AA2A69" w:rsidRPr="00AA2A69" w:rsidRDefault="00AA2A69" w:rsidP="00AA2A69">
      <w:pPr>
        <w:rPr>
          <w:rFonts w:ascii="Georgia" w:eastAsia="Times New Roman" w:hAnsi="Georgia" w:cs="Times New Roman"/>
          <w:color w:val="323232"/>
        </w:rPr>
      </w:pPr>
      <w:r w:rsidRPr="00AA2A69">
        <w:rPr>
          <w:rFonts w:ascii="Georgia" w:eastAsia="Times New Roman" w:hAnsi="Georgia" w:cs="Times New Roman"/>
          <w:color w:val="323232"/>
        </w:rPr>
        <w:t>Global Ecol. Biogeogr.</w:t>
      </w:r>
      <w:r>
        <w:rPr>
          <w:rFonts w:ascii="Georgia" w:eastAsia="Times New Roman" w:hAnsi="Georgia" w:cs="Times New Roman"/>
          <w:color w:val="323232"/>
        </w:rPr>
        <w:t xml:space="preserve"> </w:t>
      </w:r>
      <w:r w:rsidRPr="00AA2A69">
        <w:rPr>
          <w:rFonts w:ascii="Georgia" w:eastAsia="Times New Roman" w:hAnsi="Georgia" w:cs="Times New Roman"/>
          <w:color w:val="323232"/>
        </w:rPr>
        <w:t>17</w:t>
      </w:r>
      <w:r>
        <w:rPr>
          <w:rFonts w:ascii="Georgia" w:eastAsia="Times New Roman" w:hAnsi="Georgia" w:cs="Times New Roman"/>
          <w:color w:val="323232"/>
        </w:rPr>
        <w:t>:</w:t>
      </w:r>
      <w:r w:rsidRPr="00AA2A69">
        <w:rPr>
          <w:rFonts w:ascii="Georgia" w:eastAsia="Times New Roman" w:hAnsi="Georgia" w:cs="Times New Roman"/>
          <w:color w:val="323232"/>
        </w:rPr>
        <w:t>135-144</w:t>
      </w:r>
      <w:r>
        <w:rPr>
          <w:rFonts w:ascii="Georgia" w:eastAsia="Times New Roman" w:hAnsi="Georgia" w:cs="Times New Roman"/>
          <w:color w:val="323232"/>
        </w:rPr>
        <w:t>.</w:t>
      </w:r>
    </w:p>
    <w:p w14:paraId="22D5852E" w14:textId="77777777" w:rsidR="00AA2A69" w:rsidRPr="00EE7F0A" w:rsidRDefault="00AA2A69" w:rsidP="00EE7F0A">
      <w:pPr>
        <w:rPr>
          <w:rFonts w:ascii="Times New Roman" w:hAnsi="Times New Roman" w:cs="Times New Roman"/>
          <w:b/>
        </w:rPr>
      </w:pPr>
    </w:p>
    <w:p w14:paraId="32F15632" w14:textId="77777777" w:rsidR="00EE7F0A" w:rsidRPr="002301D8" w:rsidRDefault="00EE7F0A" w:rsidP="00EE7F0A">
      <w:pPr>
        <w:rPr>
          <w:rFonts w:ascii="Times New Roman" w:hAnsi="Times New Roman" w:cs="Times New Roman"/>
        </w:rPr>
      </w:pPr>
      <w:r w:rsidRPr="002301D8">
        <w:rPr>
          <w:rFonts w:ascii="Times New Roman" w:hAnsi="Times New Roman" w:cs="Times New Roman"/>
        </w:rPr>
        <w:t>Title, P. O. and Bemmels, J. B. 2018</w:t>
      </w:r>
      <w:r>
        <w:rPr>
          <w:rFonts w:ascii="Times New Roman" w:hAnsi="Times New Roman" w:cs="Times New Roman"/>
        </w:rPr>
        <w:t xml:space="preserve">. </w:t>
      </w:r>
      <w:r w:rsidRPr="002301D8">
        <w:rPr>
          <w:rFonts w:ascii="Times New Roman" w:hAnsi="Times New Roman" w:cs="Times New Roman"/>
        </w:rPr>
        <w:t xml:space="preserve">ENVIREM: an expanded set of bioclimatic and topographic variables increases flexibility and improves performance of ecological niche modeling. Ecography, 41: 291-307. </w:t>
      </w:r>
    </w:p>
    <w:p w14:paraId="6F8477F4" w14:textId="77777777" w:rsidR="00EE7F0A" w:rsidRDefault="00EE7F0A" w:rsidP="00EE7F0A">
      <w:pPr>
        <w:rPr>
          <w:rFonts w:ascii="Times New Roman" w:hAnsi="Times New Roman" w:cs="Times New Roman"/>
        </w:rPr>
      </w:pPr>
    </w:p>
    <w:p w14:paraId="4CDCD024" w14:textId="47FAC9E5" w:rsidR="00EE7F0A" w:rsidRDefault="00EE7F0A">
      <w:pPr>
        <w:rPr>
          <w:rFonts w:ascii="Times New Roman" w:hAnsi="Times New Roman" w:cs="Times New Roman"/>
          <w:b/>
        </w:rPr>
      </w:pPr>
    </w:p>
    <w:p w14:paraId="7B203293" w14:textId="77777777" w:rsidR="00EE7F0A" w:rsidRDefault="00EE7F0A">
      <w:pPr>
        <w:rPr>
          <w:rFonts w:ascii="Times New Roman" w:hAnsi="Times New Roman" w:cs="Times New Roman"/>
          <w:b/>
        </w:rPr>
      </w:pPr>
    </w:p>
    <w:p w14:paraId="7D34A27B" w14:textId="183362C9" w:rsidR="00EE7F0A" w:rsidRPr="00EE7F0A" w:rsidRDefault="00EE7F0A">
      <w:pPr>
        <w:rPr>
          <w:rFonts w:ascii="Times New Roman" w:hAnsi="Times New Roman" w:cs="Times New Roman"/>
          <w:b/>
        </w:rPr>
      </w:pPr>
      <w:r w:rsidRPr="00EE7F0A">
        <w:rPr>
          <w:rFonts w:ascii="Times New Roman" w:hAnsi="Times New Roman" w:cs="Times New Roman"/>
          <w:b/>
        </w:rPr>
        <w:t>Supplemental Material</w:t>
      </w:r>
    </w:p>
    <w:p w14:paraId="0661653B" w14:textId="77777777" w:rsidR="00EE7F0A" w:rsidRPr="00EE7F0A" w:rsidRDefault="00EE7F0A">
      <w:pPr>
        <w:rPr>
          <w:rFonts w:ascii="Times New Roman" w:hAnsi="Times New Roman" w:cs="Times New Roman"/>
          <w:u w:val="single"/>
        </w:rPr>
      </w:pPr>
    </w:p>
    <w:p w14:paraId="47D708B8" w14:textId="77777777" w:rsidR="00EE7F0A" w:rsidRDefault="00EE7F0A" w:rsidP="00EE7F0A">
      <w:pPr>
        <w:rPr>
          <w:rFonts w:ascii="Times New Roman" w:hAnsi="Times New Roman" w:cs="Times New Roman"/>
        </w:rPr>
      </w:pPr>
      <w:r>
        <w:rPr>
          <w:rFonts w:ascii="Times New Roman" w:hAnsi="Times New Roman" w:cs="Times New Roman"/>
        </w:rPr>
        <w:t>Table S1</w:t>
      </w:r>
    </w:p>
    <w:tbl>
      <w:tblPr>
        <w:tblStyle w:val="TableGrid"/>
        <w:tblW w:w="0" w:type="auto"/>
        <w:tblLook w:val="04A0" w:firstRow="1" w:lastRow="0" w:firstColumn="1" w:lastColumn="0" w:noHBand="0" w:noVBand="1"/>
      </w:tblPr>
      <w:tblGrid>
        <w:gridCol w:w="1985"/>
        <w:gridCol w:w="890"/>
        <w:gridCol w:w="1440"/>
        <w:gridCol w:w="1170"/>
        <w:gridCol w:w="3865"/>
      </w:tblGrid>
      <w:tr w:rsidR="003F5A61" w14:paraId="3F51D695" w14:textId="5549D0DD" w:rsidTr="003F5A61">
        <w:tc>
          <w:tcPr>
            <w:tcW w:w="1985" w:type="dxa"/>
          </w:tcPr>
          <w:p w14:paraId="1F76561C" w14:textId="77777777" w:rsidR="003F5A61" w:rsidRDefault="003F5A61" w:rsidP="00346C24">
            <w:pPr>
              <w:rPr>
                <w:rFonts w:ascii="Times New Roman" w:hAnsi="Times New Roman" w:cs="Times New Roman"/>
              </w:rPr>
            </w:pPr>
            <w:r>
              <w:rPr>
                <w:rFonts w:ascii="Times New Roman" w:hAnsi="Times New Roman" w:cs="Times New Roman"/>
              </w:rPr>
              <w:t>Variable</w:t>
            </w:r>
          </w:p>
        </w:tc>
        <w:tc>
          <w:tcPr>
            <w:tcW w:w="890" w:type="dxa"/>
          </w:tcPr>
          <w:p w14:paraId="19D22CCB" w14:textId="77777777" w:rsidR="003F5A61" w:rsidRDefault="003F5A61" w:rsidP="00346C24">
            <w:pPr>
              <w:rPr>
                <w:rFonts w:ascii="Times New Roman" w:hAnsi="Times New Roman" w:cs="Times New Roman"/>
              </w:rPr>
            </w:pPr>
            <w:r>
              <w:rPr>
                <w:rFonts w:ascii="Times New Roman" w:hAnsi="Times New Roman" w:cs="Times New Roman"/>
              </w:rPr>
              <w:t>Z</w:t>
            </w:r>
          </w:p>
        </w:tc>
        <w:tc>
          <w:tcPr>
            <w:tcW w:w="1440" w:type="dxa"/>
          </w:tcPr>
          <w:p w14:paraId="2F0D1933" w14:textId="77777777" w:rsidR="003F5A61" w:rsidRDefault="003F5A61" w:rsidP="00346C24">
            <w:pPr>
              <w:rPr>
                <w:rFonts w:ascii="Times New Roman" w:hAnsi="Times New Roman" w:cs="Times New Roman"/>
              </w:rPr>
            </w:pPr>
            <w:r>
              <w:rPr>
                <w:rFonts w:ascii="Times New Roman" w:hAnsi="Times New Roman" w:cs="Times New Roman"/>
              </w:rPr>
              <w:t>Pairwise P</w:t>
            </w:r>
          </w:p>
        </w:tc>
        <w:tc>
          <w:tcPr>
            <w:tcW w:w="1170" w:type="dxa"/>
          </w:tcPr>
          <w:p w14:paraId="248C8EDF" w14:textId="77777777" w:rsidR="003F5A61" w:rsidRDefault="003F5A61" w:rsidP="00346C24">
            <w:pPr>
              <w:rPr>
                <w:rFonts w:ascii="Times New Roman" w:hAnsi="Times New Roman" w:cs="Times New Roman"/>
              </w:rPr>
            </w:pPr>
            <w:r>
              <w:rPr>
                <w:rFonts w:ascii="Times New Roman" w:hAnsi="Times New Roman" w:cs="Times New Roman"/>
              </w:rPr>
              <w:t>Alpha</w:t>
            </w:r>
          </w:p>
        </w:tc>
        <w:tc>
          <w:tcPr>
            <w:tcW w:w="3865" w:type="dxa"/>
          </w:tcPr>
          <w:p w14:paraId="0BDE9192" w14:textId="7608AB98" w:rsidR="003F5A61" w:rsidRDefault="003F5A61" w:rsidP="00346C24">
            <w:pPr>
              <w:rPr>
                <w:rFonts w:ascii="Times New Roman" w:hAnsi="Times New Roman" w:cs="Times New Roman"/>
              </w:rPr>
            </w:pPr>
            <w:r>
              <w:rPr>
                <w:rFonts w:ascii="Times New Roman" w:hAnsi="Times New Roman" w:cs="Times New Roman"/>
              </w:rPr>
              <w:t>Variable Justification</w:t>
            </w:r>
          </w:p>
        </w:tc>
      </w:tr>
      <w:tr w:rsidR="003F5A61" w14:paraId="1445A308" w14:textId="74833500" w:rsidTr="003F5A61">
        <w:tc>
          <w:tcPr>
            <w:tcW w:w="1985" w:type="dxa"/>
          </w:tcPr>
          <w:p w14:paraId="41A1D63D" w14:textId="77777777" w:rsidR="003F5A61" w:rsidRDefault="003F5A61" w:rsidP="00346C24">
            <w:pPr>
              <w:rPr>
                <w:rFonts w:ascii="Times New Roman" w:hAnsi="Times New Roman" w:cs="Times New Roman"/>
              </w:rPr>
            </w:pPr>
            <w:r>
              <w:rPr>
                <w:rFonts w:ascii="Times New Roman" w:hAnsi="Times New Roman" w:cs="Times New Roman"/>
              </w:rPr>
              <w:t>BIO1</w:t>
            </w:r>
          </w:p>
        </w:tc>
        <w:tc>
          <w:tcPr>
            <w:tcW w:w="890" w:type="dxa"/>
          </w:tcPr>
          <w:p w14:paraId="78A4C044" w14:textId="77777777" w:rsidR="003F5A61" w:rsidRDefault="003F5A61" w:rsidP="00346C24">
            <w:pPr>
              <w:rPr>
                <w:rFonts w:ascii="Times New Roman" w:hAnsi="Times New Roman" w:cs="Times New Roman"/>
              </w:rPr>
            </w:pPr>
          </w:p>
        </w:tc>
        <w:tc>
          <w:tcPr>
            <w:tcW w:w="1440" w:type="dxa"/>
          </w:tcPr>
          <w:p w14:paraId="6370F64C" w14:textId="77777777" w:rsidR="003F5A61" w:rsidRDefault="003F5A61" w:rsidP="00346C24">
            <w:pPr>
              <w:rPr>
                <w:rFonts w:ascii="Times New Roman" w:hAnsi="Times New Roman" w:cs="Times New Roman"/>
              </w:rPr>
            </w:pPr>
            <w:r>
              <w:rPr>
                <w:rFonts w:ascii="Times New Roman" w:hAnsi="Times New Roman" w:cs="Times New Roman"/>
              </w:rPr>
              <w:t>0.001</w:t>
            </w:r>
          </w:p>
        </w:tc>
        <w:tc>
          <w:tcPr>
            <w:tcW w:w="1170" w:type="dxa"/>
          </w:tcPr>
          <w:p w14:paraId="7FA5BCB7" w14:textId="77777777" w:rsidR="003F5A61" w:rsidRDefault="003F5A61" w:rsidP="00346C24">
            <w:pPr>
              <w:rPr>
                <w:rFonts w:ascii="Times New Roman" w:hAnsi="Times New Roman" w:cs="Times New Roman"/>
              </w:rPr>
            </w:pPr>
            <w:r>
              <w:rPr>
                <w:rFonts w:ascii="Times New Roman" w:hAnsi="Times New Roman" w:cs="Times New Roman"/>
              </w:rPr>
              <w:t>0.05/12</w:t>
            </w:r>
          </w:p>
        </w:tc>
        <w:tc>
          <w:tcPr>
            <w:tcW w:w="3865" w:type="dxa"/>
          </w:tcPr>
          <w:p w14:paraId="68952C38" w14:textId="76201489" w:rsidR="003F5A61" w:rsidRDefault="003F5A61" w:rsidP="00346C24">
            <w:pPr>
              <w:rPr>
                <w:rFonts w:ascii="Times New Roman" w:hAnsi="Times New Roman" w:cs="Times New Roman"/>
              </w:rPr>
            </w:pPr>
            <w:r>
              <w:rPr>
                <w:rFonts w:ascii="Times New Roman" w:hAnsi="Times New Roman" w:cs="Times New Roman"/>
              </w:rPr>
              <w:t>Gomez-Rodriguez et al 2015</w:t>
            </w:r>
          </w:p>
        </w:tc>
      </w:tr>
      <w:tr w:rsidR="003F5A61" w14:paraId="1D4D79AB" w14:textId="3DCE5DD9" w:rsidTr="003F5A61">
        <w:tc>
          <w:tcPr>
            <w:tcW w:w="1985" w:type="dxa"/>
          </w:tcPr>
          <w:p w14:paraId="4E8C28C5" w14:textId="77777777" w:rsidR="003F5A61" w:rsidRDefault="003F5A61" w:rsidP="00346C24">
            <w:pPr>
              <w:rPr>
                <w:rFonts w:ascii="Times New Roman" w:hAnsi="Times New Roman" w:cs="Times New Roman"/>
              </w:rPr>
            </w:pPr>
            <w:r>
              <w:rPr>
                <w:rFonts w:ascii="Times New Roman" w:hAnsi="Times New Roman" w:cs="Times New Roman"/>
              </w:rPr>
              <w:t>BIO5</w:t>
            </w:r>
          </w:p>
        </w:tc>
        <w:tc>
          <w:tcPr>
            <w:tcW w:w="890" w:type="dxa"/>
          </w:tcPr>
          <w:p w14:paraId="7204F69D" w14:textId="77777777" w:rsidR="003F5A61" w:rsidRDefault="003F5A61" w:rsidP="00346C24">
            <w:pPr>
              <w:rPr>
                <w:rFonts w:ascii="Times New Roman" w:hAnsi="Times New Roman" w:cs="Times New Roman"/>
              </w:rPr>
            </w:pPr>
          </w:p>
        </w:tc>
        <w:tc>
          <w:tcPr>
            <w:tcW w:w="1440" w:type="dxa"/>
          </w:tcPr>
          <w:p w14:paraId="4375D833" w14:textId="77777777" w:rsidR="003F5A61" w:rsidRDefault="003F5A61" w:rsidP="00346C24">
            <w:pPr>
              <w:rPr>
                <w:rFonts w:ascii="Times New Roman" w:hAnsi="Times New Roman" w:cs="Times New Roman"/>
              </w:rPr>
            </w:pPr>
            <w:r>
              <w:rPr>
                <w:rFonts w:ascii="Times New Roman" w:hAnsi="Times New Roman" w:cs="Times New Roman"/>
              </w:rPr>
              <w:t>0.002</w:t>
            </w:r>
          </w:p>
        </w:tc>
        <w:tc>
          <w:tcPr>
            <w:tcW w:w="1170" w:type="dxa"/>
          </w:tcPr>
          <w:p w14:paraId="1AF3FD6A" w14:textId="77777777" w:rsidR="003F5A61" w:rsidRDefault="003F5A61" w:rsidP="00346C24">
            <w:pPr>
              <w:rPr>
                <w:rFonts w:ascii="Times New Roman" w:hAnsi="Times New Roman" w:cs="Times New Roman"/>
              </w:rPr>
            </w:pPr>
            <w:r>
              <w:rPr>
                <w:rFonts w:ascii="Times New Roman" w:hAnsi="Times New Roman" w:cs="Times New Roman"/>
              </w:rPr>
              <w:t>0.05/7</w:t>
            </w:r>
          </w:p>
        </w:tc>
        <w:tc>
          <w:tcPr>
            <w:tcW w:w="3865" w:type="dxa"/>
          </w:tcPr>
          <w:p w14:paraId="30F33130" w14:textId="4DA1F637" w:rsidR="003F5A61" w:rsidRDefault="003F5A61" w:rsidP="00346C24">
            <w:pPr>
              <w:rPr>
                <w:rFonts w:ascii="Times New Roman" w:hAnsi="Times New Roman" w:cs="Times New Roman"/>
              </w:rPr>
            </w:pPr>
            <w:r>
              <w:rPr>
                <w:rFonts w:ascii="Times New Roman" w:hAnsi="Times New Roman" w:cs="Times New Roman"/>
              </w:rPr>
              <w:t>Gomez-Rodriguez et al 2015</w:t>
            </w:r>
          </w:p>
        </w:tc>
      </w:tr>
      <w:tr w:rsidR="003F5A61" w14:paraId="1E4705F2" w14:textId="7CB2D2BA" w:rsidTr="003F5A61">
        <w:tc>
          <w:tcPr>
            <w:tcW w:w="1985" w:type="dxa"/>
          </w:tcPr>
          <w:p w14:paraId="40414467" w14:textId="77777777" w:rsidR="003F5A61" w:rsidRDefault="003F5A61" w:rsidP="00346C24">
            <w:pPr>
              <w:rPr>
                <w:rFonts w:ascii="Times New Roman" w:hAnsi="Times New Roman" w:cs="Times New Roman"/>
              </w:rPr>
            </w:pPr>
            <w:r>
              <w:rPr>
                <w:rFonts w:ascii="Times New Roman" w:hAnsi="Times New Roman" w:cs="Times New Roman"/>
              </w:rPr>
              <w:t>BIO6</w:t>
            </w:r>
          </w:p>
        </w:tc>
        <w:tc>
          <w:tcPr>
            <w:tcW w:w="890" w:type="dxa"/>
          </w:tcPr>
          <w:p w14:paraId="22E9EE80" w14:textId="77777777" w:rsidR="003F5A61" w:rsidRDefault="003F5A61" w:rsidP="00346C24">
            <w:pPr>
              <w:rPr>
                <w:rFonts w:ascii="Times New Roman" w:hAnsi="Times New Roman" w:cs="Times New Roman"/>
              </w:rPr>
            </w:pPr>
          </w:p>
        </w:tc>
        <w:tc>
          <w:tcPr>
            <w:tcW w:w="1440" w:type="dxa"/>
          </w:tcPr>
          <w:p w14:paraId="036F5821" w14:textId="77777777" w:rsidR="003F5A61" w:rsidRDefault="003F5A61" w:rsidP="00346C24">
            <w:pPr>
              <w:rPr>
                <w:rFonts w:ascii="Times New Roman" w:hAnsi="Times New Roman" w:cs="Times New Roman"/>
              </w:rPr>
            </w:pPr>
            <w:r>
              <w:rPr>
                <w:rFonts w:ascii="Times New Roman" w:hAnsi="Times New Roman" w:cs="Times New Roman"/>
              </w:rPr>
              <w:t>0.001</w:t>
            </w:r>
          </w:p>
        </w:tc>
        <w:tc>
          <w:tcPr>
            <w:tcW w:w="1170" w:type="dxa"/>
          </w:tcPr>
          <w:p w14:paraId="6194A33B" w14:textId="77777777" w:rsidR="003F5A61" w:rsidRDefault="003F5A61" w:rsidP="00346C24">
            <w:pPr>
              <w:rPr>
                <w:rFonts w:ascii="Times New Roman" w:hAnsi="Times New Roman" w:cs="Times New Roman"/>
              </w:rPr>
            </w:pPr>
            <w:r>
              <w:rPr>
                <w:rFonts w:ascii="Times New Roman" w:hAnsi="Times New Roman" w:cs="Times New Roman"/>
              </w:rPr>
              <w:t>0.05/11</w:t>
            </w:r>
          </w:p>
        </w:tc>
        <w:tc>
          <w:tcPr>
            <w:tcW w:w="3865" w:type="dxa"/>
          </w:tcPr>
          <w:p w14:paraId="734B3708" w14:textId="596F85B4" w:rsidR="003F5A61" w:rsidRDefault="003F5A61" w:rsidP="00346C24">
            <w:pPr>
              <w:rPr>
                <w:rFonts w:ascii="Times New Roman" w:hAnsi="Times New Roman" w:cs="Times New Roman"/>
              </w:rPr>
            </w:pPr>
            <w:r>
              <w:rPr>
                <w:rFonts w:ascii="Times New Roman" w:hAnsi="Times New Roman" w:cs="Times New Roman"/>
              </w:rPr>
              <w:t>Gomez-Rodriguez et al 2015</w:t>
            </w:r>
          </w:p>
        </w:tc>
      </w:tr>
      <w:tr w:rsidR="003F5A61" w14:paraId="1B57E4C3" w14:textId="278B2BB6" w:rsidTr="003F5A61">
        <w:tc>
          <w:tcPr>
            <w:tcW w:w="1985" w:type="dxa"/>
          </w:tcPr>
          <w:p w14:paraId="25BBE3E4" w14:textId="77777777" w:rsidR="003F5A61" w:rsidRDefault="003F5A61" w:rsidP="00346C24">
            <w:pPr>
              <w:rPr>
                <w:rFonts w:ascii="Times New Roman" w:hAnsi="Times New Roman" w:cs="Times New Roman"/>
              </w:rPr>
            </w:pPr>
            <w:r>
              <w:rPr>
                <w:rFonts w:ascii="Times New Roman" w:hAnsi="Times New Roman" w:cs="Times New Roman"/>
              </w:rPr>
              <w:t>BIO12</w:t>
            </w:r>
          </w:p>
        </w:tc>
        <w:tc>
          <w:tcPr>
            <w:tcW w:w="890" w:type="dxa"/>
          </w:tcPr>
          <w:p w14:paraId="3422668A" w14:textId="77777777" w:rsidR="003F5A61" w:rsidRDefault="003F5A61" w:rsidP="00346C24">
            <w:pPr>
              <w:rPr>
                <w:rFonts w:ascii="Times New Roman" w:hAnsi="Times New Roman" w:cs="Times New Roman"/>
              </w:rPr>
            </w:pPr>
          </w:p>
        </w:tc>
        <w:tc>
          <w:tcPr>
            <w:tcW w:w="1440" w:type="dxa"/>
          </w:tcPr>
          <w:p w14:paraId="26C48544" w14:textId="76633752" w:rsidR="003F5A61" w:rsidRDefault="003F5A61" w:rsidP="00346C24">
            <w:pPr>
              <w:rPr>
                <w:rFonts w:ascii="Times New Roman" w:hAnsi="Times New Roman" w:cs="Times New Roman"/>
              </w:rPr>
            </w:pPr>
            <w:r>
              <w:rPr>
                <w:rFonts w:ascii="Times New Roman" w:hAnsi="Times New Roman" w:cs="Times New Roman"/>
              </w:rPr>
              <w:t>0.00</w:t>
            </w:r>
            <w:r w:rsidR="00330167">
              <w:rPr>
                <w:rFonts w:ascii="Times New Roman" w:hAnsi="Times New Roman" w:cs="Times New Roman"/>
              </w:rPr>
              <w:t>6</w:t>
            </w:r>
          </w:p>
        </w:tc>
        <w:tc>
          <w:tcPr>
            <w:tcW w:w="1170" w:type="dxa"/>
          </w:tcPr>
          <w:p w14:paraId="5C393FF8" w14:textId="77777777" w:rsidR="003F5A61" w:rsidRDefault="003F5A61" w:rsidP="00346C24">
            <w:pPr>
              <w:rPr>
                <w:rFonts w:ascii="Times New Roman" w:hAnsi="Times New Roman" w:cs="Times New Roman"/>
              </w:rPr>
            </w:pPr>
            <w:r>
              <w:rPr>
                <w:rFonts w:ascii="Times New Roman" w:hAnsi="Times New Roman" w:cs="Times New Roman"/>
              </w:rPr>
              <w:t>0.05/6</w:t>
            </w:r>
          </w:p>
        </w:tc>
        <w:tc>
          <w:tcPr>
            <w:tcW w:w="3865" w:type="dxa"/>
          </w:tcPr>
          <w:p w14:paraId="2118BE0F" w14:textId="26692F8C" w:rsidR="003F5A61" w:rsidRDefault="003F5A61" w:rsidP="00346C24">
            <w:pPr>
              <w:rPr>
                <w:rFonts w:ascii="Times New Roman" w:hAnsi="Times New Roman" w:cs="Times New Roman"/>
              </w:rPr>
            </w:pPr>
            <w:r>
              <w:rPr>
                <w:rFonts w:ascii="Times New Roman" w:hAnsi="Times New Roman" w:cs="Times New Roman"/>
              </w:rPr>
              <w:t>Gomez-Rodriguez et al 2015</w:t>
            </w:r>
          </w:p>
        </w:tc>
      </w:tr>
      <w:tr w:rsidR="003F5A61" w14:paraId="2D30AFFB" w14:textId="4D40103A" w:rsidTr="003F5A61">
        <w:tc>
          <w:tcPr>
            <w:tcW w:w="1985" w:type="dxa"/>
          </w:tcPr>
          <w:p w14:paraId="15EFD440" w14:textId="77777777" w:rsidR="003F5A61" w:rsidRDefault="003F5A61" w:rsidP="00346C24">
            <w:pPr>
              <w:rPr>
                <w:rFonts w:ascii="Times New Roman" w:hAnsi="Times New Roman" w:cs="Times New Roman"/>
              </w:rPr>
            </w:pPr>
            <w:r>
              <w:rPr>
                <w:rFonts w:ascii="Times New Roman" w:hAnsi="Times New Roman" w:cs="Times New Roman"/>
              </w:rPr>
              <w:t>BIO16</w:t>
            </w:r>
          </w:p>
        </w:tc>
        <w:tc>
          <w:tcPr>
            <w:tcW w:w="890" w:type="dxa"/>
          </w:tcPr>
          <w:p w14:paraId="2CAE52B3" w14:textId="77777777" w:rsidR="003F5A61" w:rsidRDefault="003F5A61" w:rsidP="00346C24">
            <w:pPr>
              <w:rPr>
                <w:rFonts w:ascii="Times New Roman" w:hAnsi="Times New Roman" w:cs="Times New Roman"/>
              </w:rPr>
            </w:pPr>
          </w:p>
        </w:tc>
        <w:tc>
          <w:tcPr>
            <w:tcW w:w="1440" w:type="dxa"/>
          </w:tcPr>
          <w:p w14:paraId="36A76064" w14:textId="77777777" w:rsidR="003F5A61" w:rsidRDefault="003F5A61" w:rsidP="00346C24">
            <w:pPr>
              <w:rPr>
                <w:rFonts w:ascii="Times New Roman" w:hAnsi="Times New Roman" w:cs="Times New Roman"/>
              </w:rPr>
            </w:pPr>
            <w:r>
              <w:rPr>
                <w:rFonts w:ascii="Times New Roman" w:hAnsi="Times New Roman" w:cs="Times New Roman"/>
              </w:rPr>
              <w:t>0.002</w:t>
            </w:r>
          </w:p>
        </w:tc>
        <w:tc>
          <w:tcPr>
            <w:tcW w:w="1170" w:type="dxa"/>
          </w:tcPr>
          <w:p w14:paraId="4E299B1E" w14:textId="77777777" w:rsidR="003F5A61" w:rsidRDefault="003F5A61" w:rsidP="00346C24">
            <w:pPr>
              <w:rPr>
                <w:rFonts w:ascii="Times New Roman" w:hAnsi="Times New Roman" w:cs="Times New Roman"/>
              </w:rPr>
            </w:pPr>
            <w:r>
              <w:rPr>
                <w:rFonts w:ascii="Times New Roman" w:hAnsi="Times New Roman" w:cs="Times New Roman"/>
              </w:rPr>
              <w:t>0.05/8</w:t>
            </w:r>
          </w:p>
        </w:tc>
        <w:tc>
          <w:tcPr>
            <w:tcW w:w="3865" w:type="dxa"/>
          </w:tcPr>
          <w:p w14:paraId="2DBB658D" w14:textId="2C51C994" w:rsidR="003F5A61" w:rsidRDefault="003F5A61" w:rsidP="00346C24">
            <w:pPr>
              <w:rPr>
                <w:rFonts w:ascii="Times New Roman" w:hAnsi="Times New Roman" w:cs="Times New Roman"/>
              </w:rPr>
            </w:pPr>
            <w:r>
              <w:rPr>
                <w:rFonts w:ascii="Times New Roman" w:hAnsi="Times New Roman" w:cs="Times New Roman"/>
              </w:rPr>
              <w:t>Gomez-Rodriguez et al 2015</w:t>
            </w:r>
          </w:p>
        </w:tc>
      </w:tr>
      <w:tr w:rsidR="003F5A61" w14:paraId="0A028A6E" w14:textId="09339BF5" w:rsidTr="003F5A61">
        <w:tc>
          <w:tcPr>
            <w:tcW w:w="1985" w:type="dxa"/>
          </w:tcPr>
          <w:p w14:paraId="3FDC011B" w14:textId="77777777" w:rsidR="003F5A61" w:rsidRDefault="003F5A61" w:rsidP="00346C24">
            <w:pPr>
              <w:rPr>
                <w:rFonts w:ascii="Times New Roman" w:hAnsi="Times New Roman" w:cs="Times New Roman"/>
              </w:rPr>
            </w:pPr>
            <w:r>
              <w:rPr>
                <w:rFonts w:ascii="Times New Roman" w:hAnsi="Times New Roman" w:cs="Times New Roman"/>
              </w:rPr>
              <w:t>BIO17</w:t>
            </w:r>
          </w:p>
        </w:tc>
        <w:tc>
          <w:tcPr>
            <w:tcW w:w="890" w:type="dxa"/>
          </w:tcPr>
          <w:p w14:paraId="7623493D" w14:textId="77777777" w:rsidR="003F5A61" w:rsidRDefault="003F5A61" w:rsidP="00346C24">
            <w:pPr>
              <w:rPr>
                <w:rFonts w:ascii="Times New Roman" w:hAnsi="Times New Roman" w:cs="Times New Roman"/>
              </w:rPr>
            </w:pPr>
          </w:p>
        </w:tc>
        <w:tc>
          <w:tcPr>
            <w:tcW w:w="1440" w:type="dxa"/>
          </w:tcPr>
          <w:p w14:paraId="42BDA099" w14:textId="77777777" w:rsidR="003F5A61" w:rsidRDefault="003F5A61" w:rsidP="00346C24">
            <w:pPr>
              <w:rPr>
                <w:rFonts w:ascii="Times New Roman" w:hAnsi="Times New Roman" w:cs="Times New Roman"/>
              </w:rPr>
            </w:pPr>
            <w:r>
              <w:rPr>
                <w:rFonts w:ascii="Times New Roman" w:hAnsi="Times New Roman" w:cs="Times New Roman"/>
              </w:rPr>
              <w:t>0.236</w:t>
            </w:r>
          </w:p>
        </w:tc>
        <w:tc>
          <w:tcPr>
            <w:tcW w:w="1170" w:type="dxa"/>
          </w:tcPr>
          <w:p w14:paraId="7FC6D5BC" w14:textId="77777777" w:rsidR="003F5A61" w:rsidRDefault="003F5A61" w:rsidP="00346C24">
            <w:pPr>
              <w:rPr>
                <w:rFonts w:ascii="Times New Roman" w:hAnsi="Times New Roman" w:cs="Times New Roman"/>
              </w:rPr>
            </w:pPr>
          </w:p>
        </w:tc>
        <w:tc>
          <w:tcPr>
            <w:tcW w:w="3865" w:type="dxa"/>
          </w:tcPr>
          <w:p w14:paraId="1BF2AF4B" w14:textId="58AF03B0" w:rsidR="003F5A61" w:rsidRDefault="003F5A61" w:rsidP="00346C24">
            <w:pPr>
              <w:rPr>
                <w:rFonts w:ascii="Times New Roman" w:hAnsi="Times New Roman" w:cs="Times New Roman"/>
              </w:rPr>
            </w:pPr>
            <w:r>
              <w:rPr>
                <w:rFonts w:ascii="Times New Roman" w:hAnsi="Times New Roman" w:cs="Times New Roman"/>
              </w:rPr>
              <w:t>Gomez-Rodriguez et al 2015</w:t>
            </w:r>
          </w:p>
        </w:tc>
      </w:tr>
      <w:tr w:rsidR="003F5A61" w14:paraId="2386CC07" w14:textId="483B86F2" w:rsidTr="003F5A61">
        <w:tc>
          <w:tcPr>
            <w:tcW w:w="1985" w:type="dxa"/>
          </w:tcPr>
          <w:p w14:paraId="1E855EA0" w14:textId="77777777" w:rsidR="003F5A61" w:rsidRDefault="003F5A61" w:rsidP="00346C24">
            <w:pPr>
              <w:rPr>
                <w:rFonts w:ascii="Times New Roman" w:hAnsi="Times New Roman" w:cs="Times New Roman"/>
              </w:rPr>
            </w:pPr>
            <w:r>
              <w:rPr>
                <w:rFonts w:ascii="Times New Roman" w:hAnsi="Times New Roman" w:cs="Times New Roman"/>
              </w:rPr>
              <w:t>PET Annual</w:t>
            </w:r>
          </w:p>
        </w:tc>
        <w:tc>
          <w:tcPr>
            <w:tcW w:w="890" w:type="dxa"/>
          </w:tcPr>
          <w:p w14:paraId="7D8BF098" w14:textId="77777777" w:rsidR="003F5A61" w:rsidRDefault="003F5A61" w:rsidP="00346C24">
            <w:pPr>
              <w:rPr>
                <w:rFonts w:ascii="Times New Roman" w:hAnsi="Times New Roman" w:cs="Times New Roman"/>
              </w:rPr>
            </w:pPr>
          </w:p>
        </w:tc>
        <w:tc>
          <w:tcPr>
            <w:tcW w:w="1440" w:type="dxa"/>
          </w:tcPr>
          <w:p w14:paraId="7C99FA91" w14:textId="77777777" w:rsidR="003F5A61" w:rsidRDefault="003F5A61" w:rsidP="00346C24">
            <w:pPr>
              <w:rPr>
                <w:rFonts w:ascii="Times New Roman" w:hAnsi="Times New Roman" w:cs="Times New Roman"/>
              </w:rPr>
            </w:pPr>
            <w:r>
              <w:rPr>
                <w:rFonts w:ascii="Times New Roman" w:hAnsi="Times New Roman" w:cs="Times New Roman"/>
              </w:rPr>
              <w:t>0.002</w:t>
            </w:r>
          </w:p>
        </w:tc>
        <w:tc>
          <w:tcPr>
            <w:tcW w:w="1170" w:type="dxa"/>
          </w:tcPr>
          <w:p w14:paraId="3A2E768D" w14:textId="77777777" w:rsidR="003F5A61" w:rsidRDefault="003F5A61" w:rsidP="00346C24">
            <w:pPr>
              <w:rPr>
                <w:rFonts w:ascii="Times New Roman" w:hAnsi="Times New Roman" w:cs="Times New Roman"/>
              </w:rPr>
            </w:pPr>
            <w:r>
              <w:rPr>
                <w:rFonts w:ascii="Times New Roman" w:hAnsi="Times New Roman" w:cs="Times New Roman"/>
              </w:rPr>
              <w:t>0.05/9</w:t>
            </w:r>
          </w:p>
        </w:tc>
        <w:tc>
          <w:tcPr>
            <w:tcW w:w="3865" w:type="dxa"/>
          </w:tcPr>
          <w:p w14:paraId="2EB4BC52" w14:textId="421F29C4" w:rsidR="003F5A61" w:rsidRDefault="003F5A61" w:rsidP="00346C24">
            <w:pPr>
              <w:rPr>
                <w:rFonts w:ascii="Times New Roman" w:hAnsi="Times New Roman" w:cs="Times New Roman"/>
              </w:rPr>
            </w:pPr>
            <w:r>
              <w:rPr>
                <w:rFonts w:ascii="Times New Roman" w:hAnsi="Times New Roman" w:cs="Times New Roman"/>
              </w:rPr>
              <w:t>Currie 1991</w:t>
            </w:r>
          </w:p>
        </w:tc>
      </w:tr>
      <w:tr w:rsidR="003F5A61" w14:paraId="2BF92F19" w14:textId="66A9576D" w:rsidTr="003F5A61">
        <w:tc>
          <w:tcPr>
            <w:tcW w:w="1985" w:type="dxa"/>
          </w:tcPr>
          <w:p w14:paraId="054DE2FE" w14:textId="77777777" w:rsidR="003F5A61" w:rsidRDefault="003F5A61" w:rsidP="00346C24">
            <w:pPr>
              <w:rPr>
                <w:rFonts w:ascii="Times New Roman" w:hAnsi="Times New Roman" w:cs="Times New Roman"/>
              </w:rPr>
            </w:pPr>
            <w:r>
              <w:rPr>
                <w:rFonts w:ascii="Times New Roman" w:hAnsi="Times New Roman" w:cs="Times New Roman"/>
              </w:rPr>
              <w:t>PET of Wettest Q</w:t>
            </w:r>
          </w:p>
        </w:tc>
        <w:tc>
          <w:tcPr>
            <w:tcW w:w="890" w:type="dxa"/>
          </w:tcPr>
          <w:p w14:paraId="1809D177" w14:textId="77777777" w:rsidR="003F5A61" w:rsidRDefault="003F5A61" w:rsidP="00346C24">
            <w:pPr>
              <w:rPr>
                <w:rFonts w:ascii="Times New Roman" w:hAnsi="Times New Roman" w:cs="Times New Roman"/>
              </w:rPr>
            </w:pPr>
          </w:p>
        </w:tc>
        <w:tc>
          <w:tcPr>
            <w:tcW w:w="1440" w:type="dxa"/>
          </w:tcPr>
          <w:p w14:paraId="4BB575A2" w14:textId="77777777" w:rsidR="003F5A61" w:rsidRDefault="003F5A61" w:rsidP="00346C24">
            <w:pPr>
              <w:rPr>
                <w:rFonts w:ascii="Times New Roman" w:hAnsi="Times New Roman" w:cs="Times New Roman"/>
              </w:rPr>
            </w:pPr>
            <w:r>
              <w:rPr>
                <w:rFonts w:ascii="Times New Roman" w:hAnsi="Times New Roman" w:cs="Times New Roman"/>
              </w:rPr>
              <w:t>0.332</w:t>
            </w:r>
          </w:p>
        </w:tc>
        <w:tc>
          <w:tcPr>
            <w:tcW w:w="1170" w:type="dxa"/>
          </w:tcPr>
          <w:p w14:paraId="0B6E928F" w14:textId="77777777" w:rsidR="003F5A61" w:rsidRDefault="003F5A61" w:rsidP="00346C24">
            <w:pPr>
              <w:rPr>
                <w:rFonts w:ascii="Times New Roman" w:hAnsi="Times New Roman" w:cs="Times New Roman"/>
              </w:rPr>
            </w:pPr>
          </w:p>
        </w:tc>
        <w:tc>
          <w:tcPr>
            <w:tcW w:w="3865" w:type="dxa"/>
          </w:tcPr>
          <w:p w14:paraId="098BCEF0" w14:textId="4BDFBD16" w:rsidR="003F5A61" w:rsidRDefault="003F5A61" w:rsidP="00346C24">
            <w:pPr>
              <w:rPr>
                <w:rFonts w:ascii="Times New Roman" w:hAnsi="Times New Roman" w:cs="Times New Roman"/>
              </w:rPr>
            </w:pPr>
            <w:r>
              <w:rPr>
                <w:rFonts w:ascii="Times New Roman" w:hAnsi="Times New Roman" w:cs="Times New Roman"/>
              </w:rPr>
              <w:t>Currie 1991</w:t>
            </w:r>
          </w:p>
        </w:tc>
      </w:tr>
      <w:tr w:rsidR="003F5A61" w14:paraId="1B98E334" w14:textId="538E7499" w:rsidTr="003F5A61">
        <w:tc>
          <w:tcPr>
            <w:tcW w:w="1985" w:type="dxa"/>
          </w:tcPr>
          <w:p w14:paraId="11909FF0" w14:textId="77777777" w:rsidR="003F5A61" w:rsidRDefault="003F5A61" w:rsidP="00346C24">
            <w:pPr>
              <w:rPr>
                <w:rFonts w:ascii="Times New Roman" w:hAnsi="Times New Roman" w:cs="Times New Roman"/>
              </w:rPr>
            </w:pPr>
            <w:r>
              <w:rPr>
                <w:rFonts w:ascii="Times New Roman" w:hAnsi="Times New Roman" w:cs="Times New Roman"/>
              </w:rPr>
              <w:t>PET of Driest Q</w:t>
            </w:r>
          </w:p>
        </w:tc>
        <w:tc>
          <w:tcPr>
            <w:tcW w:w="890" w:type="dxa"/>
          </w:tcPr>
          <w:p w14:paraId="74546318" w14:textId="77777777" w:rsidR="003F5A61" w:rsidRDefault="003F5A61" w:rsidP="00346C24">
            <w:pPr>
              <w:rPr>
                <w:rFonts w:ascii="Times New Roman" w:hAnsi="Times New Roman" w:cs="Times New Roman"/>
              </w:rPr>
            </w:pPr>
          </w:p>
        </w:tc>
        <w:tc>
          <w:tcPr>
            <w:tcW w:w="1440" w:type="dxa"/>
          </w:tcPr>
          <w:p w14:paraId="646A96AA" w14:textId="77777777" w:rsidR="003F5A61" w:rsidRDefault="003F5A61" w:rsidP="00346C24">
            <w:pPr>
              <w:rPr>
                <w:rFonts w:ascii="Times New Roman" w:hAnsi="Times New Roman" w:cs="Times New Roman"/>
              </w:rPr>
            </w:pPr>
            <w:r>
              <w:rPr>
                <w:rFonts w:ascii="Times New Roman" w:hAnsi="Times New Roman" w:cs="Times New Roman"/>
              </w:rPr>
              <w:t>0.217</w:t>
            </w:r>
          </w:p>
        </w:tc>
        <w:tc>
          <w:tcPr>
            <w:tcW w:w="1170" w:type="dxa"/>
          </w:tcPr>
          <w:p w14:paraId="6822D6D7" w14:textId="77777777" w:rsidR="003F5A61" w:rsidRDefault="003F5A61" w:rsidP="00346C24">
            <w:pPr>
              <w:rPr>
                <w:rFonts w:ascii="Times New Roman" w:hAnsi="Times New Roman" w:cs="Times New Roman"/>
              </w:rPr>
            </w:pPr>
          </w:p>
        </w:tc>
        <w:tc>
          <w:tcPr>
            <w:tcW w:w="3865" w:type="dxa"/>
          </w:tcPr>
          <w:p w14:paraId="1B1C0041" w14:textId="7D03DE83" w:rsidR="003F5A61" w:rsidRDefault="003F5A61" w:rsidP="00346C24">
            <w:pPr>
              <w:rPr>
                <w:rFonts w:ascii="Times New Roman" w:hAnsi="Times New Roman" w:cs="Times New Roman"/>
              </w:rPr>
            </w:pPr>
            <w:r>
              <w:rPr>
                <w:rFonts w:ascii="Times New Roman" w:hAnsi="Times New Roman" w:cs="Times New Roman"/>
              </w:rPr>
              <w:t>Currie 1991</w:t>
            </w:r>
          </w:p>
        </w:tc>
      </w:tr>
      <w:tr w:rsidR="003F5A61" w14:paraId="19AF5B00" w14:textId="1C427BF5" w:rsidTr="003F5A61">
        <w:tc>
          <w:tcPr>
            <w:tcW w:w="1985" w:type="dxa"/>
          </w:tcPr>
          <w:p w14:paraId="53510759" w14:textId="77777777" w:rsidR="003F5A61" w:rsidRDefault="003F5A61" w:rsidP="00346C24">
            <w:pPr>
              <w:rPr>
                <w:rFonts w:ascii="Times New Roman" w:hAnsi="Times New Roman" w:cs="Times New Roman"/>
              </w:rPr>
            </w:pPr>
            <w:r>
              <w:rPr>
                <w:rFonts w:ascii="Times New Roman" w:hAnsi="Times New Roman" w:cs="Times New Roman"/>
              </w:rPr>
              <w:t>Elevation</w:t>
            </w:r>
          </w:p>
        </w:tc>
        <w:tc>
          <w:tcPr>
            <w:tcW w:w="890" w:type="dxa"/>
          </w:tcPr>
          <w:p w14:paraId="6693C9C8" w14:textId="77777777" w:rsidR="003F5A61" w:rsidRDefault="003F5A61" w:rsidP="00346C24">
            <w:pPr>
              <w:rPr>
                <w:rFonts w:ascii="Times New Roman" w:hAnsi="Times New Roman" w:cs="Times New Roman"/>
              </w:rPr>
            </w:pPr>
          </w:p>
        </w:tc>
        <w:tc>
          <w:tcPr>
            <w:tcW w:w="1440" w:type="dxa"/>
          </w:tcPr>
          <w:p w14:paraId="4EB0DF70" w14:textId="77777777" w:rsidR="003F5A61" w:rsidRDefault="003F5A61" w:rsidP="00346C24">
            <w:pPr>
              <w:rPr>
                <w:rFonts w:ascii="Times New Roman" w:hAnsi="Times New Roman" w:cs="Times New Roman"/>
              </w:rPr>
            </w:pPr>
            <w:r>
              <w:rPr>
                <w:rFonts w:ascii="Times New Roman" w:hAnsi="Times New Roman" w:cs="Times New Roman"/>
              </w:rPr>
              <w:t>0.001</w:t>
            </w:r>
          </w:p>
        </w:tc>
        <w:tc>
          <w:tcPr>
            <w:tcW w:w="1170" w:type="dxa"/>
          </w:tcPr>
          <w:p w14:paraId="7278A719" w14:textId="77777777" w:rsidR="003F5A61" w:rsidRDefault="003F5A61" w:rsidP="00346C24">
            <w:pPr>
              <w:rPr>
                <w:rFonts w:ascii="Times New Roman" w:hAnsi="Times New Roman" w:cs="Times New Roman"/>
              </w:rPr>
            </w:pPr>
            <w:r>
              <w:rPr>
                <w:rFonts w:ascii="Times New Roman" w:hAnsi="Times New Roman" w:cs="Times New Roman"/>
              </w:rPr>
              <w:t>0.05/10</w:t>
            </w:r>
          </w:p>
        </w:tc>
        <w:tc>
          <w:tcPr>
            <w:tcW w:w="3865" w:type="dxa"/>
          </w:tcPr>
          <w:p w14:paraId="3D9A1E47" w14:textId="77777777" w:rsidR="003F5A61" w:rsidRDefault="003F5A61" w:rsidP="00346C24">
            <w:pPr>
              <w:rPr>
                <w:rFonts w:ascii="Times New Roman" w:hAnsi="Times New Roman" w:cs="Times New Roman"/>
              </w:rPr>
            </w:pPr>
          </w:p>
        </w:tc>
      </w:tr>
      <w:tr w:rsidR="003F5A61" w14:paraId="6F1D50D2" w14:textId="5C884D14" w:rsidTr="003F5A61">
        <w:tc>
          <w:tcPr>
            <w:tcW w:w="1985" w:type="dxa"/>
          </w:tcPr>
          <w:p w14:paraId="7742DEA5" w14:textId="77777777" w:rsidR="003F5A61" w:rsidRDefault="003F5A61" w:rsidP="00346C24">
            <w:pPr>
              <w:rPr>
                <w:rFonts w:ascii="Times New Roman" w:hAnsi="Times New Roman" w:cs="Times New Roman"/>
              </w:rPr>
            </w:pPr>
            <w:r>
              <w:rPr>
                <w:rFonts w:ascii="Times New Roman" w:hAnsi="Times New Roman" w:cs="Times New Roman"/>
              </w:rPr>
              <w:t>Cloud Cover</w:t>
            </w:r>
          </w:p>
        </w:tc>
        <w:tc>
          <w:tcPr>
            <w:tcW w:w="890" w:type="dxa"/>
          </w:tcPr>
          <w:p w14:paraId="5B64635D" w14:textId="77777777" w:rsidR="003F5A61" w:rsidRDefault="003F5A61" w:rsidP="00346C24">
            <w:pPr>
              <w:rPr>
                <w:rFonts w:ascii="Times New Roman" w:hAnsi="Times New Roman" w:cs="Times New Roman"/>
              </w:rPr>
            </w:pPr>
          </w:p>
        </w:tc>
        <w:tc>
          <w:tcPr>
            <w:tcW w:w="1440" w:type="dxa"/>
          </w:tcPr>
          <w:p w14:paraId="3544D7B4" w14:textId="77777777" w:rsidR="003F5A61" w:rsidRDefault="003F5A61" w:rsidP="00346C24">
            <w:pPr>
              <w:rPr>
                <w:rFonts w:ascii="Times New Roman" w:hAnsi="Times New Roman" w:cs="Times New Roman"/>
              </w:rPr>
            </w:pPr>
            <w:r>
              <w:rPr>
                <w:rFonts w:ascii="Times New Roman" w:hAnsi="Times New Roman" w:cs="Times New Roman"/>
              </w:rPr>
              <w:t>0.212</w:t>
            </w:r>
          </w:p>
        </w:tc>
        <w:tc>
          <w:tcPr>
            <w:tcW w:w="1170" w:type="dxa"/>
          </w:tcPr>
          <w:p w14:paraId="2D13E3F7" w14:textId="77777777" w:rsidR="003F5A61" w:rsidRDefault="003F5A61" w:rsidP="00346C24">
            <w:pPr>
              <w:rPr>
                <w:rFonts w:ascii="Times New Roman" w:hAnsi="Times New Roman" w:cs="Times New Roman"/>
              </w:rPr>
            </w:pPr>
          </w:p>
        </w:tc>
        <w:tc>
          <w:tcPr>
            <w:tcW w:w="3865" w:type="dxa"/>
          </w:tcPr>
          <w:p w14:paraId="7401D673" w14:textId="77777777" w:rsidR="003F5A61" w:rsidRDefault="003F5A61" w:rsidP="00346C24">
            <w:pPr>
              <w:rPr>
                <w:rFonts w:ascii="Times New Roman" w:hAnsi="Times New Roman" w:cs="Times New Roman"/>
              </w:rPr>
            </w:pPr>
          </w:p>
        </w:tc>
      </w:tr>
      <w:tr w:rsidR="003F5A61" w14:paraId="2EE166D9" w14:textId="058CDFFC" w:rsidTr="003F5A61">
        <w:tc>
          <w:tcPr>
            <w:tcW w:w="1985" w:type="dxa"/>
          </w:tcPr>
          <w:p w14:paraId="52B27D2D" w14:textId="77777777" w:rsidR="003F5A61" w:rsidRDefault="003F5A61" w:rsidP="00346C24">
            <w:pPr>
              <w:rPr>
                <w:rFonts w:ascii="Times New Roman" w:hAnsi="Times New Roman" w:cs="Times New Roman"/>
              </w:rPr>
            </w:pPr>
            <w:r>
              <w:rPr>
                <w:rFonts w:ascii="Times New Roman" w:hAnsi="Times New Roman" w:cs="Times New Roman"/>
              </w:rPr>
              <w:t>Climatic Moisture</w:t>
            </w:r>
          </w:p>
        </w:tc>
        <w:tc>
          <w:tcPr>
            <w:tcW w:w="890" w:type="dxa"/>
          </w:tcPr>
          <w:p w14:paraId="24790EFA" w14:textId="77777777" w:rsidR="003F5A61" w:rsidRDefault="003F5A61" w:rsidP="00346C24">
            <w:pPr>
              <w:rPr>
                <w:rFonts w:ascii="Times New Roman" w:hAnsi="Times New Roman" w:cs="Times New Roman"/>
              </w:rPr>
            </w:pPr>
          </w:p>
        </w:tc>
        <w:tc>
          <w:tcPr>
            <w:tcW w:w="1440" w:type="dxa"/>
          </w:tcPr>
          <w:p w14:paraId="53404850" w14:textId="77777777" w:rsidR="003F5A61" w:rsidRDefault="003F5A61" w:rsidP="00346C24">
            <w:pPr>
              <w:rPr>
                <w:rFonts w:ascii="Times New Roman" w:hAnsi="Times New Roman" w:cs="Times New Roman"/>
              </w:rPr>
            </w:pPr>
            <w:r>
              <w:rPr>
                <w:rFonts w:ascii="Times New Roman" w:hAnsi="Times New Roman" w:cs="Times New Roman"/>
              </w:rPr>
              <w:t>0.833</w:t>
            </w:r>
          </w:p>
        </w:tc>
        <w:tc>
          <w:tcPr>
            <w:tcW w:w="1170" w:type="dxa"/>
          </w:tcPr>
          <w:p w14:paraId="64230771" w14:textId="77777777" w:rsidR="003F5A61" w:rsidRDefault="003F5A61" w:rsidP="00346C24">
            <w:pPr>
              <w:rPr>
                <w:rFonts w:ascii="Times New Roman" w:hAnsi="Times New Roman" w:cs="Times New Roman"/>
              </w:rPr>
            </w:pPr>
          </w:p>
        </w:tc>
        <w:tc>
          <w:tcPr>
            <w:tcW w:w="3865" w:type="dxa"/>
          </w:tcPr>
          <w:p w14:paraId="087970BC" w14:textId="7107ABF1" w:rsidR="003F5A61" w:rsidRDefault="003F5A61" w:rsidP="00346C24">
            <w:pPr>
              <w:rPr>
                <w:rFonts w:ascii="Times New Roman" w:hAnsi="Times New Roman" w:cs="Times New Roman"/>
              </w:rPr>
            </w:pPr>
            <w:r>
              <w:rPr>
                <w:rFonts w:ascii="Times New Roman" w:hAnsi="Times New Roman" w:cs="Times New Roman"/>
              </w:rPr>
              <w:t xml:space="preserve">McEntire and Maerz 2019 ??? </w:t>
            </w:r>
          </w:p>
        </w:tc>
      </w:tr>
    </w:tbl>
    <w:p w14:paraId="23B091D3" w14:textId="5FCD50A7" w:rsidR="00EE7F0A" w:rsidRDefault="00EE7F0A">
      <w:pPr>
        <w:rPr>
          <w:rFonts w:ascii="Times New Roman" w:hAnsi="Times New Roman" w:cs="Times New Roman"/>
          <w:b/>
        </w:rPr>
      </w:pPr>
    </w:p>
    <w:p w14:paraId="6B4B89BD" w14:textId="77777777" w:rsidR="00330167" w:rsidRDefault="00330167">
      <w:pPr>
        <w:rPr>
          <w:rFonts w:ascii="Times New Roman" w:hAnsi="Times New Roman" w:cs="Times New Roman"/>
          <w:b/>
        </w:rPr>
      </w:pPr>
    </w:p>
    <w:p w14:paraId="629C01AA" w14:textId="0BE8E3C8" w:rsidR="00EE7F0A" w:rsidRDefault="00EE7F0A">
      <w:pPr>
        <w:rPr>
          <w:rFonts w:ascii="Times New Roman" w:hAnsi="Times New Roman" w:cs="Times New Roman"/>
          <w:b/>
        </w:rPr>
      </w:pPr>
      <w:r>
        <w:rPr>
          <w:rFonts w:ascii="Times New Roman" w:hAnsi="Times New Roman" w:cs="Times New Roman"/>
          <w:b/>
        </w:rPr>
        <w:t>Figure</w:t>
      </w:r>
      <w:r w:rsidR="00330167">
        <w:rPr>
          <w:rFonts w:ascii="Times New Roman" w:hAnsi="Times New Roman" w:cs="Times New Roman"/>
          <w:b/>
        </w:rPr>
        <w:t>s</w:t>
      </w:r>
      <w:r>
        <w:rPr>
          <w:rFonts w:ascii="Times New Roman" w:hAnsi="Times New Roman" w:cs="Times New Roman"/>
          <w:b/>
        </w:rPr>
        <w:t xml:space="preserve"> S1</w:t>
      </w:r>
      <w:r w:rsidR="00330167">
        <w:rPr>
          <w:rFonts w:ascii="Times New Roman" w:hAnsi="Times New Roman" w:cs="Times New Roman"/>
          <w:b/>
        </w:rPr>
        <w:t>-S4 [Robustness for PCs1-5, Temperature, Precip, and PET values]</w:t>
      </w:r>
    </w:p>
    <w:p w14:paraId="464F8936" w14:textId="56414657" w:rsidR="00EE7F0A" w:rsidRDefault="00C15AD8">
      <w:pPr>
        <w:rPr>
          <w:rFonts w:ascii="Times New Roman" w:hAnsi="Times New Roman" w:cs="Times New Roman"/>
          <w:b/>
        </w:rPr>
      </w:pPr>
      <w:r>
        <w:rPr>
          <w:rFonts w:ascii="Times New Roman" w:hAnsi="Times New Roman" w:cs="Times New Roman"/>
          <w:b/>
          <w:noProof/>
        </w:rPr>
        <w:lastRenderedPageBreak/>
        <w:drawing>
          <wp:inline distT="0" distB="0" distL="0" distR="0" wp14:anchorId="2F8D130C" wp14:editId="35724631">
            <wp:extent cx="3912781" cy="225737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s.PCs1to5.1000.pdf"/>
                    <pic:cNvPicPr/>
                  </pic:nvPicPr>
                  <pic:blipFill>
                    <a:blip r:embed="rId11">
                      <a:extLst>
                        <a:ext uri="{28A0092B-C50C-407E-A947-70E740481C1C}">
                          <a14:useLocalDpi xmlns:a14="http://schemas.microsoft.com/office/drawing/2010/main" val="0"/>
                        </a:ext>
                      </a:extLst>
                    </a:blip>
                    <a:stretch>
                      <a:fillRect/>
                    </a:stretch>
                  </pic:blipFill>
                  <pic:spPr>
                    <a:xfrm>
                      <a:off x="0" y="0"/>
                      <a:ext cx="3921811" cy="2262583"/>
                    </a:xfrm>
                    <a:prstGeom prst="rect">
                      <a:avLst/>
                    </a:prstGeom>
                  </pic:spPr>
                </pic:pic>
              </a:graphicData>
            </a:graphic>
          </wp:inline>
        </w:drawing>
      </w:r>
      <w:r>
        <w:rPr>
          <w:rFonts w:ascii="Times New Roman" w:hAnsi="Times New Roman" w:cs="Times New Roman"/>
          <w:b/>
          <w:noProof/>
        </w:rPr>
        <w:drawing>
          <wp:inline distT="0" distB="0" distL="0" distR="0" wp14:anchorId="213463BB" wp14:editId="79DF4172">
            <wp:extent cx="3908369" cy="2254828"/>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s.Temp.1000.pdf"/>
                    <pic:cNvPicPr/>
                  </pic:nvPicPr>
                  <pic:blipFill>
                    <a:blip r:embed="rId12">
                      <a:extLst>
                        <a:ext uri="{28A0092B-C50C-407E-A947-70E740481C1C}">
                          <a14:useLocalDpi xmlns:a14="http://schemas.microsoft.com/office/drawing/2010/main" val="0"/>
                        </a:ext>
                      </a:extLst>
                    </a:blip>
                    <a:stretch>
                      <a:fillRect/>
                    </a:stretch>
                  </pic:blipFill>
                  <pic:spPr>
                    <a:xfrm>
                      <a:off x="0" y="0"/>
                      <a:ext cx="3935125" cy="2270264"/>
                    </a:xfrm>
                    <a:prstGeom prst="rect">
                      <a:avLst/>
                    </a:prstGeom>
                  </pic:spPr>
                </pic:pic>
              </a:graphicData>
            </a:graphic>
          </wp:inline>
        </w:drawing>
      </w:r>
    </w:p>
    <w:p w14:paraId="6FAFAD95" w14:textId="25823F24" w:rsidR="003C613C" w:rsidRPr="00070351" w:rsidRDefault="00C15AD8">
      <w:pPr>
        <w:rPr>
          <w:rFonts w:ascii="Times New Roman" w:hAnsi="Times New Roman" w:cs="Times New Roman"/>
          <w:b/>
        </w:rPr>
      </w:pPr>
      <w:r>
        <w:rPr>
          <w:rFonts w:ascii="Times New Roman" w:hAnsi="Times New Roman" w:cs="Times New Roman"/>
          <w:b/>
          <w:noProof/>
        </w:rPr>
        <w:lastRenderedPageBreak/>
        <w:drawing>
          <wp:inline distT="0" distB="0" distL="0" distR="0" wp14:anchorId="10BD060C" wp14:editId="63087752">
            <wp:extent cx="3925541" cy="2264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s.Precip.1000.pdf"/>
                    <pic:cNvPicPr/>
                  </pic:nvPicPr>
                  <pic:blipFill>
                    <a:blip r:embed="rId13">
                      <a:extLst>
                        <a:ext uri="{28A0092B-C50C-407E-A947-70E740481C1C}">
                          <a14:useLocalDpi xmlns:a14="http://schemas.microsoft.com/office/drawing/2010/main" val="0"/>
                        </a:ext>
                      </a:extLst>
                    </a:blip>
                    <a:stretch>
                      <a:fillRect/>
                    </a:stretch>
                  </pic:blipFill>
                  <pic:spPr>
                    <a:xfrm>
                      <a:off x="0" y="0"/>
                      <a:ext cx="3951058" cy="2279456"/>
                    </a:xfrm>
                    <a:prstGeom prst="rect">
                      <a:avLst/>
                    </a:prstGeom>
                  </pic:spPr>
                </pic:pic>
              </a:graphicData>
            </a:graphic>
          </wp:inline>
        </w:drawing>
      </w:r>
      <w:r>
        <w:rPr>
          <w:rFonts w:ascii="Times New Roman" w:hAnsi="Times New Roman" w:cs="Times New Roman"/>
          <w:b/>
          <w:noProof/>
        </w:rPr>
        <w:drawing>
          <wp:inline distT="0" distB="0" distL="0" distR="0" wp14:anchorId="42C8776F" wp14:editId="72C48EC2">
            <wp:extent cx="3907110" cy="225410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s.PET.1000.pdf"/>
                    <pic:cNvPicPr/>
                  </pic:nvPicPr>
                  <pic:blipFill>
                    <a:blip r:embed="rId14">
                      <a:extLst>
                        <a:ext uri="{28A0092B-C50C-407E-A947-70E740481C1C}">
                          <a14:useLocalDpi xmlns:a14="http://schemas.microsoft.com/office/drawing/2010/main" val="0"/>
                        </a:ext>
                      </a:extLst>
                    </a:blip>
                    <a:stretch>
                      <a:fillRect/>
                    </a:stretch>
                  </pic:blipFill>
                  <pic:spPr>
                    <a:xfrm>
                      <a:off x="0" y="0"/>
                      <a:ext cx="3928398" cy="2266384"/>
                    </a:xfrm>
                    <a:prstGeom prst="rect">
                      <a:avLst/>
                    </a:prstGeom>
                  </pic:spPr>
                </pic:pic>
              </a:graphicData>
            </a:graphic>
          </wp:inline>
        </w:drawing>
      </w:r>
    </w:p>
    <w:sectPr w:rsidR="003C613C" w:rsidRPr="00070351" w:rsidSect="00D132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rica Baken" w:date="2019-05-07T08:44:00Z" w:initials="EKB">
    <w:p w14:paraId="25B35F66" w14:textId="078369DA" w:rsidR="00B4487C" w:rsidRDefault="00B4487C">
      <w:pPr>
        <w:pStyle w:val="CommentText"/>
      </w:pPr>
      <w:r>
        <w:rPr>
          <w:rStyle w:val="CommentReference"/>
        </w:rPr>
        <w:annotationRef/>
      </w:r>
      <w:r>
        <w:t>Check</w:t>
      </w:r>
    </w:p>
    <w:p w14:paraId="79B81E99" w14:textId="77777777" w:rsidR="00B4487C" w:rsidRDefault="00B4487C">
      <w:pPr>
        <w:pStyle w:val="CommentText"/>
      </w:pPr>
    </w:p>
    <w:p w14:paraId="738BD5DA" w14:textId="0CAEF945" w:rsidR="00B4487C" w:rsidRDefault="00B4487C">
      <w:pPr>
        <w:pStyle w:val="CommentText"/>
      </w:pPr>
      <w:r>
        <w:t>If this is true, drop the non-terrestrial bit and just say species were classified based on their secondary microhabitat type</w:t>
      </w:r>
    </w:p>
  </w:comment>
  <w:comment w:id="81" w:author="Erica Baken" w:date="2019-05-06T09:45:00Z" w:initials="EKB">
    <w:p w14:paraId="4EC1C8C4" w14:textId="77777777" w:rsidR="00B4487C" w:rsidRDefault="00B4487C" w:rsidP="00366998">
      <w:pPr>
        <w:pStyle w:val="CommentText"/>
      </w:pPr>
      <w:r>
        <w:rPr>
          <w:rStyle w:val="CommentReference"/>
        </w:rPr>
        <w:annotationRef/>
      </w:r>
      <w:r>
        <w:t>Revell 2009 describes phylogenetic PCA but it gives contrast scores and can’t be used with phylogenetic ANOVA. Is there an alternative for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8BD5DA" w15:done="0"/>
  <w15:commentEx w15:paraId="4EC1C8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8BD5DA" w16cid:durableId="207BC40B"/>
  <w16cid:commentId w16cid:paraId="4EC1C8C4" w16cid:durableId="207D81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pitch w:val="default"/>
  </w:font>
  <w:font w:name="URWPalladio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821E7"/>
    <w:multiLevelType w:val="multilevel"/>
    <w:tmpl w:val="A3E6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a Baken">
    <w15:presenceInfo w15:providerId="None" w15:userId="Erica Baken"/>
  </w15:person>
  <w15:person w15:author="Flading, Sean P">
    <w15:presenceInfo w15:providerId="AD" w15:userId="S::sflading@iastate.edu::32924244-3af1-4fd9-b84c-91812b1d39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8E"/>
    <w:rsid w:val="00007C4E"/>
    <w:rsid w:val="00015386"/>
    <w:rsid w:val="00016533"/>
    <w:rsid w:val="00025915"/>
    <w:rsid w:val="000358DC"/>
    <w:rsid w:val="00044AE2"/>
    <w:rsid w:val="00045950"/>
    <w:rsid w:val="00051C85"/>
    <w:rsid w:val="00070351"/>
    <w:rsid w:val="000769F6"/>
    <w:rsid w:val="000C5DAE"/>
    <w:rsid w:val="000D22CB"/>
    <w:rsid w:val="000F1905"/>
    <w:rsid w:val="000F7D2F"/>
    <w:rsid w:val="001222CF"/>
    <w:rsid w:val="0014183A"/>
    <w:rsid w:val="00155B59"/>
    <w:rsid w:val="00161739"/>
    <w:rsid w:val="001743FB"/>
    <w:rsid w:val="001912EF"/>
    <w:rsid w:val="001A7DC7"/>
    <w:rsid w:val="001B2448"/>
    <w:rsid w:val="001E7DF6"/>
    <w:rsid w:val="001F7131"/>
    <w:rsid w:val="002106DC"/>
    <w:rsid w:val="00214670"/>
    <w:rsid w:val="00217086"/>
    <w:rsid w:val="002301D8"/>
    <w:rsid w:val="00231FB0"/>
    <w:rsid w:val="002471A8"/>
    <w:rsid w:val="00251480"/>
    <w:rsid w:val="00260C17"/>
    <w:rsid w:val="00281DDB"/>
    <w:rsid w:val="00296BE2"/>
    <w:rsid w:val="002A3156"/>
    <w:rsid w:val="002D2382"/>
    <w:rsid w:val="002D39CF"/>
    <w:rsid w:val="00303434"/>
    <w:rsid w:val="00305252"/>
    <w:rsid w:val="00312799"/>
    <w:rsid w:val="00324574"/>
    <w:rsid w:val="00330167"/>
    <w:rsid w:val="00341B50"/>
    <w:rsid w:val="00346C24"/>
    <w:rsid w:val="003513E4"/>
    <w:rsid w:val="00354D87"/>
    <w:rsid w:val="00366998"/>
    <w:rsid w:val="00376A5A"/>
    <w:rsid w:val="00383607"/>
    <w:rsid w:val="003B4598"/>
    <w:rsid w:val="003C2425"/>
    <w:rsid w:val="003C613C"/>
    <w:rsid w:val="003D363D"/>
    <w:rsid w:val="003E1362"/>
    <w:rsid w:val="003F001C"/>
    <w:rsid w:val="003F3722"/>
    <w:rsid w:val="003F5A61"/>
    <w:rsid w:val="00402C54"/>
    <w:rsid w:val="004103E5"/>
    <w:rsid w:val="00441787"/>
    <w:rsid w:val="004523A3"/>
    <w:rsid w:val="00455424"/>
    <w:rsid w:val="00456CFC"/>
    <w:rsid w:val="0047700B"/>
    <w:rsid w:val="004A02AC"/>
    <w:rsid w:val="00513D2A"/>
    <w:rsid w:val="00514FE0"/>
    <w:rsid w:val="00525524"/>
    <w:rsid w:val="00564969"/>
    <w:rsid w:val="00584472"/>
    <w:rsid w:val="005A5A4A"/>
    <w:rsid w:val="005B5480"/>
    <w:rsid w:val="005C63AB"/>
    <w:rsid w:val="005D39F6"/>
    <w:rsid w:val="005D7D48"/>
    <w:rsid w:val="005E1783"/>
    <w:rsid w:val="005E245D"/>
    <w:rsid w:val="005F15EA"/>
    <w:rsid w:val="00652D89"/>
    <w:rsid w:val="00655816"/>
    <w:rsid w:val="00661563"/>
    <w:rsid w:val="00665587"/>
    <w:rsid w:val="00676CF0"/>
    <w:rsid w:val="006A59AB"/>
    <w:rsid w:val="006A5F20"/>
    <w:rsid w:val="006E5F1A"/>
    <w:rsid w:val="00701080"/>
    <w:rsid w:val="00724D3C"/>
    <w:rsid w:val="00751704"/>
    <w:rsid w:val="007678EB"/>
    <w:rsid w:val="00783C8E"/>
    <w:rsid w:val="007879E2"/>
    <w:rsid w:val="007956DF"/>
    <w:rsid w:val="00796B30"/>
    <w:rsid w:val="007B2153"/>
    <w:rsid w:val="007C1012"/>
    <w:rsid w:val="007C4F0A"/>
    <w:rsid w:val="007D20D6"/>
    <w:rsid w:val="007E4943"/>
    <w:rsid w:val="00845647"/>
    <w:rsid w:val="008A0169"/>
    <w:rsid w:val="008A597B"/>
    <w:rsid w:val="008A5FB0"/>
    <w:rsid w:val="008B093D"/>
    <w:rsid w:val="008E2293"/>
    <w:rsid w:val="009050C0"/>
    <w:rsid w:val="00934A86"/>
    <w:rsid w:val="00952A36"/>
    <w:rsid w:val="009621E5"/>
    <w:rsid w:val="009A03CC"/>
    <w:rsid w:val="009D0B42"/>
    <w:rsid w:val="009E02E6"/>
    <w:rsid w:val="009F04EA"/>
    <w:rsid w:val="009F3208"/>
    <w:rsid w:val="00A06AC3"/>
    <w:rsid w:val="00A47B2F"/>
    <w:rsid w:val="00A67A7F"/>
    <w:rsid w:val="00A83D25"/>
    <w:rsid w:val="00A87504"/>
    <w:rsid w:val="00A96EF9"/>
    <w:rsid w:val="00AA2A69"/>
    <w:rsid w:val="00AA35D9"/>
    <w:rsid w:val="00AE5114"/>
    <w:rsid w:val="00AF0E67"/>
    <w:rsid w:val="00B15CDE"/>
    <w:rsid w:val="00B348D8"/>
    <w:rsid w:val="00B34C96"/>
    <w:rsid w:val="00B4487C"/>
    <w:rsid w:val="00B55302"/>
    <w:rsid w:val="00B80BF5"/>
    <w:rsid w:val="00B9466E"/>
    <w:rsid w:val="00BB31E7"/>
    <w:rsid w:val="00BB75FE"/>
    <w:rsid w:val="00BD097A"/>
    <w:rsid w:val="00BF4E8B"/>
    <w:rsid w:val="00C15AD8"/>
    <w:rsid w:val="00C26782"/>
    <w:rsid w:val="00C316A0"/>
    <w:rsid w:val="00C9403F"/>
    <w:rsid w:val="00CA6891"/>
    <w:rsid w:val="00D13241"/>
    <w:rsid w:val="00D27B0C"/>
    <w:rsid w:val="00D36645"/>
    <w:rsid w:val="00DA0068"/>
    <w:rsid w:val="00DB7D1F"/>
    <w:rsid w:val="00DC2F30"/>
    <w:rsid w:val="00E127DE"/>
    <w:rsid w:val="00E14C6E"/>
    <w:rsid w:val="00E1785E"/>
    <w:rsid w:val="00E72661"/>
    <w:rsid w:val="00E81095"/>
    <w:rsid w:val="00EB12B0"/>
    <w:rsid w:val="00EC3F22"/>
    <w:rsid w:val="00EE5488"/>
    <w:rsid w:val="00EE7F0A"/>
    <w:rsid w:val="00EF676D"/>
    <w:rsid w:val="00F234F6"/>
    <w:rsid w:val="00F32FD4"/>
    <w:rsid w:val="00F412E7"/>
    <w:rsid w:val="00F57096"/>
    <w:rsid w:val="00FB20B0"/>
    <w:rsid w:val="00FC6FA7"/>
    <w:rsid w:val="00FF047B"/>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EF63B"/>
  <w15:chartTrackingRefBased/>
  <w15:docId w15:val="{34CC6CD4-8167-A242-BD13-42AD21B1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4FE0"/>
    <w:rPr>
      <w:sz w:val="16"/>
      <w:szCs w:val="16"/>
    </w:rPr>
  </w:style>
  <w:style w:type="paragraph" w:styleId="CommentText">
    <w:name w:val="annotation text"/>
    <w:basedOn w:val="Normal"/>
    <w:link w:val="CommentTextChar"/>
    <w:uiPriority w:val="99"/>
    <w:semiHidden/>
    <w:unhideWhenUsed/>
    <w:rsid w:val="00514FE0"/>
    <w:rPr>
      <w:sz w:val="20"/>
      <w:szCs w:val="20"/>
    </w:rPr>
  </w:style>
  <w:style w:type="character" w:customStyle="1" w:styleId="CommentTextChar">
    <w:name w:val="Comment Text Char"/>
    <w:basedOn w:val="DefaultParagraphFont"/>
    <w:link w:val="CommentText"/>
    <w:uiPriority w:val="99"/>
    <w:semiHidden/>
    <w:rsid w:val="00514FE0"/>
    <w:rPr>
      <w:sz w:val="20"/>
      <w:szCs w:val="20"/>
    </w:rPr>
  </w:style>
  <w:style w:type="paragraph" w:styleId="CommentSubject">
    <w:name w:val="annotation subject"/>
    <w:basedOn w:val="CommentText"/>
    <w:next w:val="CommentText"/>
    <w:link w:val="CommentSubjectChar"/>
    <w:uiPriority w:val="99"/>
    <w:semiHidden/>
    <w:unhideWhenUsed/>
    <w:rsid w:val="00514FE0"/>
    <w:rPr>
      <w:b/>
      <w:bCs/>
    </w:rPr>
  </w:style>
  <w:style w:type="character" w:customStyle="1" w:styleId="CommentSubjectChar">
    <w:name w:val="Comment Subject Char"/>
    <w:basedOn w:val="CommentTextChar"/>
    <w:link w:val="CommentSubject"/>
    <w:uiPriority w:val="99"/>
    <w:semiHidden/>
    <w:rsid w:val="00514FE0"/>
    <w:rPr>
      <w:b/>
      <w:bCs/>
      <w:sz w:val="20"/>
      <w:szCs w:val="20"/>
    </w:rPr>
  </w:style>
  <w:style w:type="paragraph" w:styleId="BalloonText">
    <w:name w:val="Balloon Text"/>
    <w:basedOn w:val="Normal"/>
    <w:link w:val="BalloonTextChar"/>
    <w:uiPriority w:val="99"/>
    <w:semiHidden/>
    <w:unhideWhenUsed/>
    <w:rsid w:val="00514F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4FE0"/>
    <w:rPr>
      <w:rFonts w:ascii="Times New Roman" w:hAnsi="Times New Roman" w:cs="Times New Roman"/>
      <w:sz w:val="18"/>
      <w:szCs w:val="18"/>
    </w:rPr>
  </w:style>
  <w:style w:type="paragraph" w:styleId="NormalWeb">
    <w:name w:val="Normal (Web)"/>
    <w:basedOn w:val="Normal"/>
    <w:uiPriority w:val="99"/>
    <w:semiHidden/>
    <w:unhideWhenUsed/>
    <w:rsid w:val="00845647"/>
    <w:pPr>
      <w:spacing w:before="100" w:beforeAutospacing="1" w:after="100" w:afterAutospacing="1"/>
    </w:pPr>
    <w:rPr>
      <w:rFonts w:ascii="Times New Roman" w:eastAsia="Times New Roman" w:hAnsi="Times New Roman" w:cs="Times New Roman"/>
    </w:rPr>
  </w:style>
  <w:style w:type="table" w:styleId="PlainTable5">
    <w:name w:val="Plain Table 5"/>
    <w:basedOn w:val="TableNormal"/>
    <w:uiPriority w:val="45"/>
    <w:rsid w:val="002D238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04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7504"/>
    <w:rPr>
      <w:color w:val="0563C1" w:themeColor="hyperlink"/>
      <w:u w:val="single"/>
    </w:rPr>
  </w:style>
  <w:style w:type="character" w:styleId="UnresolvedMention">
    <w:name w:val="Unresolved Mention"/>
    <w:basedOn w:val="DefaultParagraphFont"/>
    <w:uiPriority w:val="99"/>
    <w:semiHidden/>
    <w:unhideWhenUsed/>
    <w:rsid w:val="00A87504"/>
    <w:rPr>
      <w:color w:val="605E5C"/>
      <w:shd w:val="clear" w:color="auto" w:fill="E1DFDD"/>
    </w:rPr>
  </w:style>
  <w:style w:type="paragraph" w:customStyle="1" w:styleId="attribute">
    <w:name w:val="attribute"/>
    <w:basedOn w:val="Normal"/>
    <w:rsid w:val="002301D8"/>
    <w:pPr>
      <w:spacing w:before="100" w:beforeAutospacing="1" w:after="100" w:afterAutospacing="1"/>
    </w:pPr>
    <w:rPr>
      <w:rFonts w:ascii="Times New Roman" w:eastAsia="Times New Roman" w:hAnsi="Times New Roman" w:cs="Times New Roman"/>
    </w:rPr>
  </w:style>
  <w:style w:type="table" w:styleId="PlainTable3">
    <w:name w:val="Plain Table 3"/>
    <w:basedOn w:val="TableNormal"/>
    <w:uiPriority w:val="43"/>
    <w:rsid w:val="000358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330167"/>
    <w:rPr>
      <w:b/>
      <w:bCs/>
    </w:rPr>
  </w:style>
  <w:style w:type="character" w:styleId="Emphasis">
    <w:name w:val="Emphasis"/>
    <w:basedOn w:val="DefaultParagraphFont"/>
    <w:uiPriority w:val="20"/>
    <w:qFormat/>
    <w:rsid w:val="00AA2A69"/>
    <w:rPr>
      <w:i/>
      <w:iCs/>
    </w:rPr>
  </w:style>
  <w:style w:type="character" w:customStyle="1" w:styleId="apple-converted-space">
    <w:name w:val="apple-converted-space"/>
    <w:basedOn w:val="DefaultParagraphFont"/>
    <w:rsid w:val="00676CF0"/>
  </w:style>
  <w:style w:type="character" w:styleId="FollowedHyperlink">
    <w:name w:val="FollowedHyperlink"/>
    <w:basedOn w:val="DefaultParagraphFont"/>
    <w:uiPriority w:val="99"/>
    <w:semiHidden/>
    <w:unhideWhenUsed/>
    <w:rsid w:val="00FF69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239031">
      <w:bodyDiv w:val="1"/>
      <w:marLeft w:val="0"/>
      <w:marRight w:val="0"/>
      <w:marTop w:val="0"/>
      <w:marBottom w:val="0"/>
      <w:divBdr>
        <w:top w:val="none" w:sz="0" w:space="0" w:color="auto"/>
        <w:left w:val="none" w:sz="0" w:space="0" w:color="auto"/>
        <w:bottom w:val="none" w:sz="0" w:space="0" w:color="auto"/>
        <w:right w:val="none" w:sz="0" w:space="0" w:color="auto"/>
      </w:divBdr>
    </w:div>
    <w:div w:id="591546841">
      <w:bodyDiv w:val="1"/>
      <w:marLeft w:val="0"/>
      <w:marRight w:val="0"/>
      <w:marTop w:val="0"/>
      <w:marBottom w:val="0"/>
      <w:divBdr>
        <w:top w:val="none" w:sz="0" w:space="0" w:color="auto"/>
        <w:left w:val="none" w:sz="0" w:space="0" w:color="auto"/>
        <w:bottom w:val="none" w:sz="0" w:space="0" w:color="auto"/>
        <w:right w:val="none" w:sz="0" w:space="0" w:color="auto"/>
      </w:divBdr>
    </w:div>
    <w:div w:id="654380956">
      <w:bodyDiv w:val="1"/>
      <w:marLeft w:val="0"/>
      <w:marRight w:val="0"/>
      <w:marTop w:val="0"/>
      <w:marBottom w:val="0"/>
      <w:divBdr>
        <w:top w:val="none" w:sz="0" w:space="0" w:color="auto"/>
        <w:left w:val="none" w:sz="0" w:space="0" w:color="auto"/>
        <w:bottom w:val="none" w:sz="0" w:space="0" w:color="auto"/>
        <w:right w:val="none" w:sz="0" w:space="0" w:color="auto"/>
      </w:divBdr>
    </w:div>
    <w:div w:id="698433179">
      <w:bodyDiv w:val="1"/>
      <w:marLeft w:val="0"/>
      <w:marRight w:val="0"/>
      <w:marTop w:val="0"/>
      <w:marBottom w:val="0"/>
      <w:divBdr>
        <w:top w:val="none" w:sz="0" w:space="0" w:color="auto"/>
        <w:left w:val="none" w:sz="0" w:space="0" w:color="auto"/>
        <w:bottom w:val="none" w:sz="0" w:space="0" w:color="auto"/>
        <w:right w:val="none" w:sz="0" w:space="0" w:color="auto"/>
      </w:divBdr>
    </w:div>
    <w:div w:id="1099761948">
      <w:bodyDiv w:val="1"/>
      <w:marLeft w:val="0"/>
      <w:marRight w:val="0"/>
      <w:marTop w:val="0"/>
      <w:marBottom w:val="0"/>
      <w:divBdr>
        <w:top w:val="none" w:sz="0" w:space="0" w:color="auto"/>
        <w:left w:val="none" w:sz="0" w:space="0" w:color="auto"/>
        <w:bottom w:val="none" w:sz="0" w:space="0" w:color="auto"/>
        <w:right w:val="none" w:sz="0" w:space="0" w:color="auto"/>
      </w:divBdr>
    </w:div>
    <w:div w:id="1170371114">
      <w:bodyDiv w:val="1"/>
      <w:marLeft w:val="0"/>
      <w:marRight w:val="0"/>
      <w:marTop w:val="0"/>
      <w:marBottom w:val="0"/>
      <w:divBdr>
        <w:top w:val="none" w:sz="0" w:space="0" w:color="auto"/>
        <w:left w:val="none" w:sz="0" w:space="0" w:color="auto"/>
        <w:bottom w:val="none" w:sz="0" w:space="0" w:color="auto"/>
        <w:right w:val="none" w:sz="0" w:space="0" w:color="auto"/>
      </w:divBdr>
    </w:div>
    <w:div w:id="1284651886">
      <w:bodyDiv w:val="1"/>
      <w:marLeft w:val="0"/>
      <w:marRight w:val="0"/>
      <w:marTop w:val="0"/>
      <w:marBottom w:val="0"/>
      <w:divBdr>
        <w:top w:val="none" w:sz="0" w:space="0" w:color="auto"/>
        <w:left w:val="none" w:sz="0" w:space="0" w:color="auto"/>
        <w:bottom w:val="none" w:sz="0" w:space="0" w:color="auto"/>
        <w:right w:val="none" w:sz="0" w:space="0" w:color="auto"/>
      </w:divBdr>
    </w:div>
    <w:div w:id="1308322365">
      <w:bodyDiv w:val="1"/>
      <w:marLeft w:val="0"/>
      <w:marRight w:val="0"/>
      <w:marTop w:val="0"/>
      <w:marBottom w:val="0"/>
      <w:divBdr>
        <w:top w:val="none" w:sz="0" w:space="0" w:color="auto"/>
        <w:left w:val="none" w:sz="0" w:space="0" w:color="auto"/>
        <w:bottom w:val="none" w:sz="0" w:space="0" w:color="auto"/>
        <w:right w:val="none" w:sz="0" w:space="0" w:color="auto"/>
      </w:divBdr>
      <w:divsChild>
        <w:div w:id="1824806852">
          <w:marLeft w:val="0"/>
          <w:marRight w:val="0"/>
          <w:marTop w:val="0"/>
          <w:marBottom w:val="0"/>
          <w:divBdr>
            <w:top w:val="none" w:sz="0" w:space="0" w:color="auto"/>
            <w:left w:val="none" w:sz="0" w:space="0" w:color="auto"/>
            <w:bottom w:val="none" w:sz="0" w:space="0" w:color="auto"/>
            <w:right w:val="none" w:sz="0" w:space="0" w:color="auto"/>
          </w:divBdr>
        </w:div>
        <w:div w:id="532156589">
          <w:marLeft w:val="0"/>
          <w:marRight w:val="0"/>
          <w:marTop w:val="0"/>
          <w:marBottom w:val="0"/>
          <w:divBdr>
            <w:top w:val="none" w:sz="0" w:space="0" w:color="auto"/>
            <w:left w:val="none" w:sz="0" w:space="0" w:color="auto"/>
            <w:bottom w:val="none" w:sz="0" w:space="0" w:color="auto"/>
            <w:right w:val="none" w:sz="0" w:space="0" w:color="auto"/>
          </w:divBdr>
        </w:div>
      </w:divsChild>
    </w:div>
    <w:div w:id="1322388476">
      <w:bodyDiv w:val="1"/>
      <w:marLeft w:val="0"/>
      <w:marRight w:val="0"/>
      <w:marTop w:val="0"/>
      <w:marBottom w:val="0"/>
      <w:divBdr>
        <w:top w:val="none" w:sz="0" w:space="0" w:color="auto"/>
        <w:left w:val="none" w:sz="0" w:space="0" w:color="auto"/>
        <w:bottom w:val="none" w:sz="0" w:space="0" w:color="auto"/>
        <w:right w:val="none" w:sz="0" w:space="0" w:color="auto"/>
      </w:divBdr>
    </w:div>
    <w:div w:id="1445727133">
      <w:bodyDiv w:val="1"/>
      <w:marLeft w:val="0"/>
      <w:marRight w:val="0"/>
      <w:marTop w:val="0"/>
      <w:marBottom w:val="0"/>
      <w:divBdr>
        <w:top w:val="none" w:sz="0" w:space="0" w:color="auto"/>
        <w:left w:val="none" w:sz="0" w:space="0" w:color="auto"/>
        <w:bottom w:val="none" w:sz="0" w:space="0" w:color="auto"/>
        <w:right w:val="none" w:sz="0" w:space="0" w:color="auto"/>
      </w:divBdr>
    </w:div>
    <w:div w:id="1575166935">
      <w:bodyDiv w:val="1"/>
      <w:marLeft w:val="0"/>
      <w:marRight w:val="0"/>
      <w:marTop w:val="0"/>
      <w:marBottom w:val="0"/>
      <w:divBdr>
        <w:top w:val="none" w:sz="0" w:space="0" w:color="auto"/>
        <w:left w:val="none" w:sz="0" w:space="0" w:color="auto"/>
        <w:bottom w:val="none" w:sz="0" w:space="0" w:color="auto"/>
        <w:right w:val="none" w:sz="0" w:space="0" w:color="auto"/>
      </w:divBdr>
      <w:divsChild>
        <w:div w:id="1418164735">
          <w:marLeft w:val="0"/>
          <w:marRight w:val="0"/>
          <w:marTop w:val="0"/>
          <w:marBottom w:val="0"/>
          <w:divBdr>
            <w:top w:val="none" w:sz="0" w:space="0" w:color="auto"/>
            <w:left w:val="none" w:sz="0" w:space="0" w:color="auto"/>
            <w:bottom w:val="none" w:sz="0" w:space="0" w:color="auto"/>
            <w:right w:val="none" w:sz="0" w:space="0" w:color="auto"/>
          </w:divBdr>
          <w:divsChild>
            <w:div w:id="1915551833">
              <w:marLeft w:val="0"/>
              <w:marRight w:val="0"/>
              <w:marTop w:val="0"/>
              <w:marBottom w:val="0"/>
              <w:divBdr>
                <w:top w:val="none" w:sz="0" w:space="0" w:color="auto"/>
                <w:left w:val="none" w:sz="0" w:space="0" w:color="auto"/>
                <w:bottom w:val="none" w:sz="0" w:space="0" w:color="auto"/>
                <w:right w:val="none" w:sz="0" w:space="0" w:color="auto"/>
              </w:divBdr>
              <w:divsChild>
                <w:div w:id="16652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99241">
      <w:bodyDiv w:val="1"/>
      <w:marLeft w:val="0"/>
      <w:marRight w:val="0"/>
      <w:marTop w:val="0"/>
      <w:marBottom w:val="0"/>
      <w:divBdr>
        <w:top w:val="none" w:sz="0" w:space="0" w:color="auto"/>
        <w:left w:val="none" w:sz="0" w:space="0" w:color="auto"/>
        <w:bottom w:val="none" w:sz="0" w:space="0" w:color="auto"/>
        <w:right w:val="none" w:sz="0" w:space="0" w:color="auto"/>
      </w:divBdr>
      <w:divsChild>
        <w:div w:id="664436430">
          <w:marLeft w:val="0"/>
          <w:marRight w:val="0"/>
          <w:marTop w:val="0"/>
          <w:marBottom w:val="0"/>
          <w:divBdr>
            <w:top w:val="none" w:sz="0" w:space="0" w:color="auto"/>
            <w:left w:val="none" w:sz="0" w:space="0" w:color="auto"/>
            <w:bottom w:val="none" w:sz="0" w:space="0" w:color="auto"/>
            <w:right w:val="none" w:sz="0" w:space="0" w:color="auto"/>
          </w:divBdr>
        </w:div>
        <w:div w:id="1148589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emf"/><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13</Pages>
  <Words>4058</Words>
  <Characters>23135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Baken</dc:creator>
  <cp:keywords/>
  <dc:description/>
  <cp:lastModifiedBy>Flading, Sean P</cp:lastModifiedBy>
  <cp:revision>22</cp:revision>
  <dcterms:created xsi:type="dcterms:W3CDTF">2019-05-28T19:26:00Z</dcterms:created>
  <dcterms:modified xsi:type="dcterms:W3CDTF">2019-06-11T17:51:00Z</dcterms:modified>
</cp:coreProperties>
</file>