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79B41" w14:textId="77777777" w:rsidR="00A96EF9" w:rsidRPr="001F7131" w:rsidRDefault="00783C8E">
      <w:pPr>
        <w:rPr>
          <w:rFonts w:ascii="Times New Roman" w:hAnsi="Times New Roman" w:cs="Times New Roman"/>
          <w:sz w:val="28"/>
          <w:szCs w:val="28"/>
        </w:rPr>
      </w:pPr>
      <w:bookmarkStart w:id="0" w:name="_GoBack"/>
      <w:bookmarkEnd w:id="0"/>
      <w:r w:rsidRPr="001F7131">
        <w:rPr>
          <w:rFonts w:ascii="Times New Roman" w:hAnsi="Times New Roman" w:cs="Times New Roman"/>
          <w:sz w:val="28"/>
          <w:szCs w:val="28"/>
        </w:rPr>
        <w:t>Methods and Results Outline</w:t>
      </w:r>
    </w:p>
    <w:p w14:paraId="1DCBBB39" w14:textId="77777777" w:rsidR="00783C8E" w:rsidRPr="001F7131" w:rsidRDefault="00783C8E">
      <w:pPr>
        <w:rPr>
          <w:rFonts w:ascii="Times New Roman" w:hAnsi="Times New Roman" w:cs="Times New Roman"/>
        </w:rPr>
      </w:pPr>
    </w:p>
    <w:p w14:paraId="2BDA2C6F" w14:textId="21B7BDFE" w:rsidR="007956DF" w:rsidRPr="001F7131" w:rsidRDefault="007956DF">
      <w:pPr>
        <w:rPr>
          <w:rFonts w:ascii="Times New Roman" w:hAnsi="Times New Roman" w:cs="Times New Roman"/>
        </w:rPr>
      </w:pPr>
      <w:r w:rsidRPr="001F7131">
        <w:rPr>
          <w:rFonts w:ascii="Times New Roman" w:hAnsi="Times New Roman" w:cs="Times New Roman"/>
        </w:rPr>
        <w:t xml:space="preserve">To test this assertion, we </w:t>
      </w:r>
      <w:r w:rsidR="003513E4">
        <w:rPr>
          <w:rFonts w:ascii="Times New Roman" w:hAnsi="Times New Roman" w:cs="Times New Roman"/>
        </w:rPr>
        <w:t>employed</w:t>
      </w:r>
      <w:r w:rsidRPr="001F7131">
        <w:rPr>
          <w:rFonts w:ascii="Times New Roman" w:hAnsi="Times New Roman" w:cs="Times New Roman"/>
        </w:rPr>
        <w:t xml:space="preserve"> two </w:t>
      </w:r>
      <w:r w:rsidR="003513E4">
        <w:rPr>
          <w:rFonts w:ascii="Times New Roman" w:hAnsi="Times New Roman" w:cs="Times New Roman"/>
        </w:rPr>
        <w:t>methodological frameworks</w:t>
      </w:r>
      <w:r w:rsidRPr="001F7131">
        <w:rPr>
          <w:rFonts w:ascii="Times New Roman" w:hAnsi="Times New Roman" w:cs="Times New Roman"/>
        </w:rPr>
        <w:t xml:space="preserve"> of </w:t>
      </w:r>
      <w:r w:rsidR="009A03CC" w:rsidRPr="001F7131">
        <w:rPr>
          <w:rFonts w:ascii="Times New Roman" w:hAnsi="Times New Roman" w:cs="Times New Roman"/>
        </w:rPr>
        <w:t xml:space="preserve">comparing the climactic differences between arboreal and terrestrial species ranges. First, we extract the climactic variables from each species ranges </w:t>
      </w:r>
      <w:r w:rsidR="003513E4">
        <w:rPr>
          <w:rFonts w:ascii="Times New Roman" w:hAnsi="Times New Roman" w:cs="Times New Roman"/>
        </w:rPr>
        <w:t>to give each species a summary of climatic variables</w:t>
      </w:r>
      <w:r w:rsidR="009A03CC" w:rsidRPr="001F7131">
        <w:rPr>
          <w:rFonts w:ascii="Times New Roman" w:hAnsi="Times New Roman" w:cs="Times New Roman"/>
        </w:rPr>
        <w:t xml:space="preserve">. Using these data, we conduct </w:t>
      </w:r>
      <w:r w:rsidR="003513E4">
        <w:rPr>
          <w:rFonts w:ascii="Times New Roman" w:hAnsi="Times New Roman" w:cs="Times New Roman"/>
        </w:rPr>
        <w:t xml:space="preserve">phylogenetic </w:t>
      </w:r>
      <w:r w:rsidR="009A03CC" w:rsidRPr="001F7131">
        <w:rPr>
          <w:rFonts w:ascii="Times New Roman" w:hAnsi="Times New Roman" w:cs="Times New Roman"/>
        </w:rPr>
        <w:t xml:space="preserve">ANOVAs and model comparison to test whether </w:t>
      </w:r>
      <w:r w:rsidR="003513E4">
        <w:rPr>
          <w:rFonts w:ascii="Times New Roman" w:hAnsi="Times New Roman" w:cs="Times New Roman"/>
        </w:rPr>
        <w:t xml:space="preserve">and how </w:t>
      </w:r>
      <w:r w:rsidR="009A03CC" w:rsidRPr="001F7131">
        <w:rPr>
          <w:rFonts w:ascii="Times New Roman" w:hAnsi="Times New Roman" w:cs="Times New Roman"/>
        </w:rPr>
        <w:t xml:space="preserve">arboreal and terrestrial species differ in the climate they experience. Second, we employ ecological niche modeling methods to </w:t>
      </w:r>
      <w:r w:rsidR="003513E4">
        <w:rPr>
          <w:rFonts w:ascii="Times New Roman" w:hAnsi="Times New Roman" w:cs="Times New Roman"/>
        </w:rPr>
        <w:t xml:space="preserve">define the </w:t>
      </w:r>
      <w:r w:rsidR="000301B8">
        <w:rPr>
          <w:rFonts w:ascii="Times New Roman" w:hAnsi="Times New Roman" w:cs="Times New Roman"/>
        </w:rPr>
        <w:t>_____</w:t>
      </w:r>
      <w:r w:rsidR="009A03CC" w:rsidRPr="001F7131">
        <w:rPr>
          <w:rFonts w:ascii="Times New Roman" w:hAnsi="Times New Roman" w:cs="Times New Roman"/>
        </w:rPr>
        <w:t xml:space="preserve"> Using these two approaches, we are able to show from several different perspectives that arboreal species inhabit a significantly different area of climate space. This has implications____.</w:t>
      </w:r>
    </w:p>
    <w:p w14:paraId="6BE77709" w14:textId="77777777" w:rsidR="009A03CC" w:rsidRPr="001F7131" w:rsidRDefault="009A03CC">
      <w:pPr>
        <w:rPr>
          <w:rFonts w:ascii="Times New Roman" w:hAnsi="Times New Roman" w:cs="Times New Roman"/>
        </w:rPr>
      </w:pPr>
    </w:p>
    <w:p w14:paraId="29CE96DF" w14:textId="77777777" w:rsidR="00783C8E" w:rsidRPr="001F7131" w:rsidRDefault="00783C8E">
      <w:pPr>
        <w:rPr>
          <w:rFonts w:ascii="Times New Roman" w:hAnsi="Times New Roman" w:cs="Times New Roman"/>
          <w:b/>
        </w:rPr>
      </w:pPr>
      <w:r w:rsidRPr="001F7131">
        <w:rPr>
          <w:rFonts w:ascii="Times New Roman" w:hAnsi="Times New Roman" w:cs="Times New Roman"/>
          <w:b/>
        </w:rPr>
        <w:t>Methods</w:t>
      </w:r>
    </w:p>
    <w:p w14:paraId="757EB390" w14:textId="77777777" w:rsidR="00783C8E" w:rsidRPr="001F7131" w:rsidRDefault="00783C8E">
      <w:pPr>
        <w:rPr>
          <w:rFonts w:ascii="Times New Roman" w:hAnsi="Times New Roman" w:cs="Times New Roman"/>
        </w:rPr>
      </w:pPr>
    </w:p>
    <w:p w14:paraId="6EC01A7D" w14:textId="3A1E8CE5" w:rsidR="00783C8E" w:rsidRDefault="00783C8E">
      <w:pPr>
        <w:rPr>
          <w:rFonts w:ascii="Times New Roman" w:hAnsi="Times New Roman" w:cs="Times New Roman"/>
          <w:u w:val="single"/>
        </w:rPr>
      </w:pPr>
      <w:r w:rsidRPr="001F7131">
        <w:rPr>
          <w:rFonts w:ascii="Times New Roman" w:hAnsi="Times New Roman" w:cs="Times New Roman"/>
          <w:u w:val="single"/>
        </w:rPr>
        <w:t>Phylogeny</w:t>
      </w:r>
    </w:p>
    <w:p w14:paraId="410FFB58" w14:textId="77777777" w:rsidR="00EA7874" w:rsidRPr="001F7131" w:rsidRDefault="00EA7874">
      <w:pPr>
        <w:rPr>
          <w:rFonts w:ascii="Times New Roman" w:hAnsi="Times New Roman" w:cs="Times New Roman"/>
          <w:u w:val="single"/>
        </w:rPr>
      </w:pPr>
    </w:p>
    <w:p w14:paraId="59D84D54" w14:textId="1D2A23C1" w:rsidR="00783C8E" w:rsidRDefault="00783C8E">
      <w:pPr>
        <w:rPr>
          <w:rFonts w:ascii="Times New Roman" w:hAnsi="Times New Roman" w:cs="Times New Roman"/>
          <w:u w:val="single"/>
        </w:rPr>
      </w:pPr>
      <w:r w:rsidRPr="001F7131">
        <w:rPr>
          <w:rFonts w:ascii="Times New Roman" w:hAnsi="Times New Roman" w:cs="Times New Roman"/>
          <w:u w:val="single"/>
        </w:rPr>
        <w:t>Microhabitat Use</w:t>
      </w:r>
    </w:p>
    <w:p w14:paraId="74AA7335" w14:textId="77777777" w:rsidR="00EA7874" w:rsidRPr="001F7131" w:rsidRDefault="00EA7874">
      <w:pPr>
        <w:rPr>
          <w:rFonts w:ascii="Times New Roman" w:hAnsi="Times New Roman" w:cs="Times New Roman"/>
          <w:u w:val="single"/>
        </w:rPr>
      </w:pPr>
    </w:p>
    <w:p w14:paraId="0792C4DB" w14:textId="31C7C6C8" w:rsidR="00EF125D" w:rsidRPr="00A44E9F" w:rsidRDefault="00783C8E">
      <w:pPr>
        <w:rPr>
          <w:rFonts w:ascii="Times New Roman" w:hAnsi="Times New Roman" w:cs="Times New Roman"/>
          <w:u w:val="single"/>
        </w:rPr>
      </w:pPr>
      <w:r w:rsidRPr="001F7131">
        <w:rPr>
          <w:rFonts w:ascii="Times New Roman" w:hAnsi="Times New Roman" w:cs="Times New Roman"/>
          <w:u w:val="single"/>
        </w:rPr>
        <w:t>Species Polygons</w:t>
      </w:r>
      <w:r w:rsidR="006E7CD3">
        <w:rPr>
          <w:rFonts w:ascii="Times New Roman" w:hAnsi="Times New Roman" w:cs="Times New Roman"/>
          <w:u w:val="single"/>
        </w:rPr>
        <w:t xml:space="preserve"> [ </w:t>
      </w:r>
      <w:r w:rsidR="00A04F23">
        <w:rPr>
          <w:rFonts w:ascii="Times New Roman" w:hAnsi="Times New Roman" w:cs="Times New Roman"/>
          <w:u w:val="single"/>
        </w:rPr>
        <w:t>L</w:t>
      </w:r>
      <w:r w:rsidR="006E7CD3">
        <w:rPr>
          <w:rFonts w:ascii="Times New Roman" w:hAnsi="Times New Roman" w:cs="Times New Roman"/>
          <w:u w:val="single"/>
        </w:rPr>
        <w:t>auren</w:t>
      </w:r>
      <w:r w:rsidR="00A04F23">
        <w:rPr>
          <w:rFonts w:ascii="Times New Roman" w:hAnsi="Times New Roman" w:cs="Times New Roman"/>
          <w:u w:val="single"/>
        </w:rPr>
        <w:t>’s</w:t>
      </w:r>
      <w:r w:rsidR="006E7CD3">
        <w:rPr>
          <w:rFonts w:ascii="Times New Roman" w:hAnsi="Times New Roman" w:cs="Times New Roman"/>
          <w:u w:val="single"/>
        </w:rPr>
        <w:t xml:space="preserve"> verbiage] </w:t>
      </w:r>
    </w:p>
    <w:p w14:paraId="459FBDB6" w14:textId="77777777" w:rsidR="00EF125D" w:rsidRPr="001F7131" w:rsidRDefault="00EF125D">
      <w:pPr>
        <w:rPr>
          <w:rFonts w:ascii="Times New Roman" w:hAnsi="Times New Roman" w:cs="Times New Roman"/>
          <w:u w:val="single"/>
        </w:rPr>
      </w:pPr>
    </w:p>
    <w:p w14:paraId="045B0516" w14:textId="0C8FC078" w:rsidR="005E4A5B" w:rsidRDefault="00C27F36" w:rsidP="005E4A5B">
      <w:pPr>
        <w:rPr>
          <w:rFonts w:ascii="Times New Roman" w:hAnsi="Times New Roman" w:cs="Times New Roman"/>
        </w:rPr>
      </w:pPr>
      <w:commentRangeStart w:id="1"/>
      <w:r>
        <w:rPr>
          <w:rFonts w:ascii="Times New Roman" w:hAnsi="Times New Roman" w:cs="Times New Roman"/>
        </w:rPr>
        <w:t>The goal was to obtain the species predicted distribution to</w:t>
      </w:r>
      <w:r w:rsidR="00657F8C">
        <w:rPr>
          <w:rFonts w:ascii="Times New Roman" w:hAnsi="Times New Roman" w:cs="Times New Roman"/>
        </w:rPr>
        <w:t xml:space="preserve"> be able to</w:t>
      </w:r>
      <w:r>
        <w:rPr>
          <w:rFonts w:ascii="Times New Roman" w:hAnsi="Times New Roman" w:cs="Times New Roman"/>
        </w:rPr>
        <w:t xml:space="preserve"> assess broad global </w:t>
      </w:r>
      <w:r w:rsidR="00B8645D">
        <w:rPr>
          <w:rFonts w:ascii="Times New Roman" w:hAnsi="Times New Roman" w:cs="Times New Roman"/>
        </w:rPr>
        <w:t xml:space="preserve">climatic </w:t>
      </w:r>
      <w:r>
        <w:rPr>
          <w:rFonts w:ascii="Times New Roman" w:hAnsi="Times New Roman" w:cs="Times New Roman"/>
        </w:rPr>
        <w:t>patterns</w:t>
      </w:r>
      <w:r w:rsidR="00657F8C">
        <w:rPr>
          <w:rFonts w:ascii="Times New Roman" w:hAnsi="Times New Roman" w:cs="Times New Roman"/>
        </w:rPr>
        <w:t xml:space="preserve"> that might be driving microhabitats in lungless salamanders</w:t>
      </w:r>
      <w:r w:rsidR="006E0EFD">
        <w:rPr>
          <w:rFonts w:ascii="Times New Roman" w:hAnsi="Times New Roman" w:cs="Times New Roman"/>
        </w:rPr>
        <w:t xml:space="preserve"> and specifically the arboreal microhabitat</w:t>
      </w:r>
      <w:r>
        <w:rPr>
          <w:rFonts w:ascii="Times New Roman" w:hAnsi="Times New Roman" w:cs="Times New Roman"/>
        </w:rPr>
        <w:t xml:space="preserve">. </w:t>
      </w:r>
      <w:commentRangeEnd w:id="1"/>
      <w:r w:rsidR="00D93250">
        <w:rPr>
          <w:rStyle w:val="CommentReference"/>
        </w:rPr>
        <w:commentReference w:id="1"/>
      </w:r>
      <w:r>
        <w:rPr>
          <w:rFonts w:ascii="Times New Roman" w:hAnsi="Times New Roman" w:cs="Times New Roman"/>
        </w:rPr>
        <w:t xml:space="preserve">To </w:t>
      </w:r>
      <w:del w:id="2" w:author="Erica Baken" w:date="2019-05-22T17:35:00Z">
        <w:r w:rsidDel="00D93250">
          <w:rPr>
            <w:rFonts w:ascii="Times New Roman" w:hAnsi="Times New Roman" w:cs="Times New Roman"/>
          </w:rPr>
          <w:delText>do this</w:delText>
        </w:r>
      </w:del>
      <w:ins w:id="3" w:author="Erica Baken" w:date="2019-05-22T17:35:00Z">
        <w:r w:rsidR="00D93250">
          <w:rPr>
            <w:rFonts w:ascii="Times New Roman" w:hAnsi="Times New Roman" w:cs="Times New Roman"/>
          </w:rPr>
          <w:t>obtain species polygons from which we could extract climate variables</w:t>
        </w:r>
      </w:ins>
      <w:r>
        <w:rPr>
          <w:rFonts w:ascii="Times New Roman" w:hAnsi="Times New Roman" w:cs="Times New Roman"/>
        </w:rPr>
        <w:t xml:space="preserve">, </w:t>
      </w:r>
      <w:ins w:id="4" w:author="Erica Baken" w:date="2019-05-22T17:35:00Z">
        <w:r w:rsidR="00D93250">
          <w:rPr>
            <w:rFonts w:ascii="Times New Roman" w:hAnsi="Times New Roman" w:cs="Times New Roman"/>
          </w:rPr>
          <w:t xml:space="preserve">we downloaded </w:t>
        </w:r>
      </w:ins>
      <w:r>
        <w:rPr>
          <w:rFonts w:ascii="Times New Roman" w:hAnsi="Times New Roman" w:cs="Times New Roman"/>
        </w:rPr>
        <w:t xml:space="preserve">the predicted geographic </w:t>
      </w:r>
      <w:ins w:id="5" w:author="Erica Baken" w:date="2019-05-22T17:36:00Z">
        <w:r w:rsidR="00D93250">
          <w:rPr>
            <w:rFonts w:ascii="Times New Roman" w:hAnsi="Times New Roman" w:cs="Times New Roman"/>
          </w:rPr>
          <w:t xml:space="preserve">species </w:t>
        </w:r>
      </w:ins>
      <w:r>
        <w:rPr>
          <w:rFonts w:ascii="Times New Roman" w:hAnsi="Times New Roman" w:cs="Times New Roman"/>
        </w:rPr>
        <w:t>range</w:t>
      </w:r>
      <w:ins w:id="6" w:author="Erica Baken" w:date="2019-05-22T17:36:00Z">
        <w:r w:rsidR="00D93250">
          <w:rPr>
            <w:rFonts w:ascii="Times New Roman" w:hAnsi="Times New Roman" w:cs="Times New Roman"/>
          </w:rPr>
          <w:t>s</w:t>
        </w:r>
      </w:ins>
      <w:r>
        <w:rPr>
          <w:rFonts w:ascii="Times New Roman" w:hAnsi="Times New Roman" w:cs="Times New Roman"/>
        </w:rPr>
        <w:t xml:space="preserve"> for </w:t>
      </w:r>
      <w:del w:id="7" w:author="Erica Baken" w:date="2019-05-22T17:38:00Z">
        <w:r w:rsidDel="00D93250">
          <w:rPr>
            <w:rFonts w:ascii="Times New Roman" w:hAnsi="Times New Roman" w:cs="Times New Roman"/>
          </w:rPr>
          <w:delText xml:space="preserve">each </w:delText>
        </w:r>
      </w:del>
      <w:ins w:id="8" w:author="Erica Baken" w:date="2019-05-22T17:38:00Z">
        <w:r w:rsidR="00D93250">
          <w:rPr>
            <w:rFonts w:ascii="Times New Roman" w:hAnsi="Times New Roman" w:cs="Times New Roman"/>
          </w:rPr>
          <w:t xml:space="preserve">all </w:t>
        </w:r>
      </w:ins>
      <w:ins w:id="9" w:author="Erica Baken" w:date="2019-05-22T17:39:00Z">
        <w:r w:rsidR="00D93250">
          <w:rPr>
            <w:rFonts w:ascii="Times New Roman" w:hAnsi="Times New Roman" w:cs="Times New Roman"/>
          </w:rPr>
          <w:t>new</w:t>
        </w:r>
      </w:ins>
      <w:ins w:id="10" w:author="Erica Baken" w:date="2019-05-22T17:40:00Z">
        <w:r w:rsidR="00D93250">
          <w:rPr>
            <w:rFonts w:ascii="Times New Roman" w:hAnsi="Times New Roman" w:cs="Times New Roman"/>
          </w:rPr>
          <w:t xml:space="preserve"> </w:t>
        </w:r>
      </w:ins>
      <w:ins w:id="11" w:author="Erica Baken" w:date="2019-05-22T17:39:00Z">
        <w:r w:rsidR="00D93250">
          <w:rPr>
            <w:rFonts w:ascii="Times New Roman" w:hAnsi="Times New Roman" w:cs="Times New Roman"/>
          </w:rPr>
          <w:t xml:space="preserve">world </w:t>
        </w:r>
      </w:ins>
      <w:r>
        <w:rPr>
          <w:rFonts w:ascii="Times New Roman" w:hAnsi="Times New Roman" w:cs="Times New Roman"/>
        </w:rPr>
        <w:t xml:space="preserve">species </w:t>
      </w:r>
      <w:del w:id="12" w:author="Erica Baken" w:date="2019-05-22T17:36:00Z">
        <w:r w:rsidR="00B8645D" w:rsidDel="00D93250">
          <w:rPr>
            <w:rFonts w:ascii="Times New Roman" w:hAnsi="Times New Roman" w:cs="Times New Roman"/>
          </w:rPr>
          <w:delText xml:space="preserve">in the Plethodontidae family </w:delText>
        </w:r>
        <w:r w:rsidDel="00D93250">
          <w:rPr>
            <w:rFonts w:ascii="Times New Roman" w:hAnsi="Times New Roman" w:cs="Times New Roman"/>
          </w:rPr>
          <w:delText>was downloaded from</w:delText>
        </w:r>
      </w:del>
      <w:ins w:id="13" w:author="Erica Baken" w:date="2019-05-22T17:36:00Z">
        <w:r w:rsidR="00D93250">
          <w:rPr>
            <w:rFonts w:ascii="Times New Roman" w:hAnsi="Times New Roman" w:cs="Times New Roman"/>
          </w:rPr>
          <w:t>available on</w:t>
        </w:r>
      </w:ins>
      <w:r>
        <w:rPr>
          <w:rFonts w:ascii="Times New Roman" w:hAnsi="Times New Roman" w:cs="Times New Roman"/>
        </w:rPr>
        <w:t xml:space="preserve"> the International Union for Conservation of Nature’s </w:t>
      </w:r>
      <w:ins w:id="14" w:author="Erica Baken" w:date="2019-05-22T17:38:00Z">
        <w:r w:rsidR="00D93250">
          <w:rPr>
            <w:rFonts w:ascii="Times New Roman" w:hAnsi="Times New Roman" w:cs="Times New Roman"/>
          </w:rPr>
          <w:t xml:space="preserve">(IUCN) </w:t>
        </w:r>
      </w:ins>
      <w:r>
        <w:rPr>
          <w:rFonts w:ascii="Times New Roman" w:hAnsi="Times New Roman" w:cs="Times New Roman"/>
        </w:rPr>
        <w:t xml:space="preserve">Red List of Threatened Species </w:t>
      </w:r>
      <w:del w:id="15" w:author="Erica Baken" w:date="2019-05-22T17:38:00Z">
        <w:r w:rsidDel="00D93250">
          <w:rPr>
            <w:rFonts w:ascii="Times New Roman" w:hAnsi="Times New Roman" w:cs="Times New Roman"/>
          </w:rPr>
          <w:delText>(IUCN)</w:delText>
        </w:r>
        <w:r w:rsidR="00A44E9F" w:rsidDel="00D93250">
          <w:rPr>
            <w:rFonts w:ascii="Times New Roman" w:hAnsi="Times New Roman" w:cs="Times New Roman"/>
          </w:rPr>
          <w:delText xml:space="preserve"> </w:delText>
        </w:r>
      </w:del>
      <w:del w:id="16" w:author="Erica Baken" w:date="2019-05-22T17:36:00Z">
        <w:r w:rsidR="00A44E9F" w:rsidDel="00D93250">
          <w:rPr>
            <w:rFonts w:ascii="Times New Roman" w:hAnsi="Times New Roman" w:cs="Times New Roman"/>
          </w:rPr>
          <w:delText>in shapefile polygon format</w:delText>
        </w:r>
      </w:del>
      <w:ins w:id="17" w:author="Erica Baken" w:date="2019-05-22T17:36:00Z">
        <w:r w:rsidR="00D93250">
          <w:rPr>
            <w:rFonts w:ascii="Times New Roman" w:hAnsi="Times New Roman" w:cs="Times New Roman"/>
          </w:rPr>
          <w:t>database</w:t>
        </w:r>
      </w:ins>
      <w:ins w:id="18" w:author="Erica Baken" w:date="2019-05-22T17:38:00Z">
        <w:r w:rsidR="00D93250">
          <w:rPr>
            <w:rFonts w:ascii="Times New Roman" w:hAnsi="Times New Roman" w:cs="Times New Roman"/>
          </w:rPr>
          <w:t xml:space="preserve"> (_#_ species)</w:t>
        </w:r>
      </w:ins>
      <w:r>
        <w:rPr>
          <w:rFonts w:ascii="Times New Roman" w:hAnsi="Times New Roman" w:cs="Times New Roman"/>
        </w:rPr>
        <w:t>.</w:t>
      </w:r>
      <w:ins w:id="19" w:author="Erica Baken" w:date="2019-05-22T17:39:00Z">
        <w:r w:rsidR="00D93250">
          <w:rPr>
            <w:rFonts w:ascii="Times New Roman" w:hAnsi="Times New Roman" w:cs="Times New Roman"/>
          </w:rPr>
          <w:t xml:space="preserve"> </w:t>
        </w:r>
      </w:ins>
      <w:del w:id="20" w:author="Erica Baken" w:date="2019-05-22T17:39:00Z">
        <w:r w:rsidDel="00D93250">
          <w:rPr>
            <w:rFonts w:ascii="Times New Roman" w:hAnsi="Times New Roman" w:cs="Times New Roman"/>
          </w:rPr>
          <w:delText xml:space="preserve"> </w:delText>
        </w:r>
      </w:del>
      <w:del w:id="21" w:author="Erica Baken" w:date="2019-05-22T17:36:00Z">
        <w:r w:rsidR="00807118" w:rsidDel="00D93250">
          <w:rPr>
            <w:rFonts w:ascii="Times New Roman" w:hAnsi="Times New Roman" w:cs="Times New Roman"/>
          </w:rPr>
          <w:delText>There were s</w:delText>
        </w:r>
      </w:del>
      <w:ins w:id="22" w:author="Erica Baken" w:date="2019-05-22T17:37:00Z">
        <w:r w:rsidR="00D93250">
          <w:rPr>
            <w:rFonts w:ascii="Times New Roman" w:hAnsi="Times New Roman" w:cs="Times New Roman"/>
          </w:rPr>
          <w:t>We supplemented the available species polygons by constructing similar species ranges</w:t>
        </w:r>
      </w:ins>
      <w:del w:id="23" w:author="Erica Baken" w:date="2019-05-22T17:37:00Z">
        <w:r w:rsidR="00807118" w:rsidDel="00D93250">
          <w:rPr>
            <w:rFonts w:ascii="Times New Roman" w:hAnsi="Times New Roman" w:cs="Times New Roman"/>
          </w:rPr>
          <w:delText xml:space="preserve">ome species from the </w:delText>
        </w:r>
        <w:r w:rsidR="00A04F23" w:rsidDel="00D93250">
          <w:rPr>
            <w:rFonts w:ascii="Times New Roman" w:hAnsi="Times New Roman" w:cs="Times New Roman"/>
          </w:rPr>
          <w:delText>(</w:delText>
        </w:r>
        <w:r w:rsidR="00807118" w:rsidDel="00D93250">
          <w:rPr>
            <w:rFonts w:ascii="Times New Roman" w:hAnsi="Times New Roman" w:cs="Times New Roman"/>
          </w:rPr>
          <w:delText>Bonnet &amp; Blair</w:delText>
        </w:r>
        <w:r w:rsidR="00A04F23" w:rsidDel="00D93250">
          <w:rPr>
            <w:rFonts w:ascii="Times New Roman" w:hAnsi="Times New Roman" w:cs="Times New Roman"/>
          </w:rPr>
          <w:delText xml:space="preserve">) </w:delText>
        </w:r>
        <w:r w:rsidR="00807118" w:rsidDel="00D93250">
          <w:rPr>
            <w:rFonts w:ascii="Times New Roman" w:hAnsi="Times New Roman" w:cs="Times New Roman"/>
          </w:rPr>
          <w:delText xml:space="preserve">phylogeny </w:delText>
        </w:r>
      </w:del>
      <w:del w:id="24" w:author="Erica Baken" w:date="2019-05-22T17:36:00Z">
        <w:r w:rsidR="00807118" w:rsidDel="00D93250">
          <w:rPr>
            <w:rFonts w:ascii="Times New Roman" w:hAnsi="Times New Roman" w:cs="Times New Roman"/>
          </w:rPr>
          <w:delText xml:space="preserve">that </w:delText>
        </w:r>
      </w:del>
      <w:del w:id="25" w:author="Erica Baken" w:date="2019-05-22T17:37:00Z">
        <w:r w:rsidR="00807118" w:rsidDel="00D93250">
          <w:rPr>
            <w:rFonts w:ascii="Times New Roman" w:hAnsi="Times New Roman" w:cs="Times New Roman"/>
          </w:rPr>
          <w:delText>lacked distribution records</w:delText>
        </w:r>
        <w:r w:rsidR="00A04F23" w:rsidDel="00D93250">
          <w:rPr>
            <w:rFonts w:ascii="Times New Roman" w:hAnsi="Times New Roman" w:cs="Times New Roman"/>
          </w:rPr>
          <w:delText xml:space="preserve"> due to taxonomy changes </w:delText>
        </w:r>
      </w:del>
      <w:del w:id="26" w:author="Erica Baken" w:date="2019-05-22T17:36:00Z">
        <w:r w:rsidR="00657F8C" w:rsidDel="00D93250">
          <w:rPr>
            <w:rFonts w:ascii="Times New Roman" w:hAnsi="Times New Roman" w:cs="Times New Roman"/>
          </w:rPr>
          <w:delText>and/</w:delText>
        </w:r>
        <w:r w:rsidR="00A04F23" w:rsidDel="00D93250">
          <w:rPr>
            <w:rFonts w:ascii="Times New Roman" w:hAnsi="Times New Roman" w:cs="Times New Roman"/>
          </w:rPr>
          <w:delText>or lack</w:delText>
        </w:r>
      </w:del>
      <w:del w:id="27" w:author="Erica Baken" w:date="2019-05-22T17:37:00Z">
        <w:r w:rsidR="00A04F23" w:rsidDel="00D93250">
          <w:rPr>
            <w:rFonts w:ascii="Times New Roman" w:hAnsi="Times New Roman" w:cs="Times New Roman"/>
          </w:rPr>
          <w:delText xml:space="preserve"> of field work data available</w:delText>
        </w:r>
        <w:r w:rsidR="000301B8" w:rsidDel="00D93250">
          <w:rPr>
            <w:rFonts w:ascii="Times New Roman" w:hAnsi="Times New Roman" w:cs="Times New Roman"/>
          </w:rPr>
          <w:delText xml:space="preserve"> (all species 327, available IUCN 293)</w:delText>
        </w:r>
        <w:r w:rsidR="00A04F23" w:rsidDel="00D93250">
          <w:rPr>
            <w:rFonts w:ascii="Times New Roman" w:hAnsi="Times New Roman" w:cs="Times New Roman"/>
          </w:rPr>
          <w:delText>.</w:delText>
        </w:r>
        <w:r w:rsidR="00807118" w:rsidDel="00D93250">
          <w:rPr>
            <w:rFonts w:ascii="Times New Roman" w:hAnsi="Times New Roman" w:cs="Times New Roman"/>
          </w:rPr>
          <w:delText xml:space="preserve"> </w:delText>
        </w:r>
        <w:r w:rsidR="00A04F23" w:rsidDel="00D93250">
          <w:rPr>
            <w:rFonts w:ascii="Times New Roman" w:hAnsi="Times New Roman" w:cs="Times New Roman"/>
          </w:rPr>
          <w:delText>H</w:delText>
        </w:r>
        <w:r w:rsidR="00807118" w:rsidDel="00D93250">
          <w:rPr>
            <w:rFonts w:ascii="Times New Roman" w:hAnsi="Times New Roman" w:cs="Times New Roman"/>
          </w:rPr>
          <w:delText>owever</w:delText>
        </w:r>
      </w:del>
      <w:r w:rsidR="00A04F23">
        <w:rPr>
          <w:rFonts w:ascii="Times New Roman" w:hAnsi="Times New Roman" w:cs="Times New Roman"/>
        </w:rPr>
        <w:t>,</w:t>
      </w:r>
      <w:r w:rsidR="00807118">
        <w:rPr>
          <w:rFonts w:ascii="Times New Roman" w:hAnsi="Times New Roman" w:cs="Times New Roman"/>
        </w:rPr>
        <w:t xml:space="preserve"> </w:t>
      </w:r>
      <w:del w:id="28" w:author="Erica Baken" w:date="2019-05-22T17:37:00Z">
        <w:r w:rsidR="00807118" w:rsidDel="00D93250">
          <w:rPr>
            <w:rFonts w:ascii="Times New Roman" w:hAnsi="Times New Roman" w:cs="Times New Roman"/>
          </w:rPr>
          <w:delText xml:space="preserve">some </w:delText>
        </w:r>
      </w:del>
      <w:ins w:id="29" w:author="Erica Baken" w:date="2019-05-22T17:37:00Z">
        <w:r w:rsidR="00D93250">
          <w:rPr>
            <w:rFonts w:ascii="Times New Roman" w:hAnsi="Times New Roman" w:cs="Times New Roman"/>
          </w:rPr>
          <w:t xml:space="preserve">using reliable </w:t>
        </w:r>
      </w:ins>
      <w:r w:rsidR="00807118">
        <w:rPr>
          <w:rFonts w:ascii="Times New Roman" w:hAnsi="Times New Roman" w:cs="Times New Roman"/>
        </w:rPr>
        <w:t xml:space="preserve">occurrence localities </w:t>
      </w:r>
      <w:del w:id="30" w:author="Erica Baken" w:date="2019-05-22T17:37:00Z">
        <w:r w:rsidR="00807118" w:rsidDel="00D93250">
          <w:rPr>
            <w:rFonts w:ascii="Times New Roman" w:hAnsi="Times New Roman" w:cs="Times New Roman"/>
          </w:rPr>
          <w:delText xml:space="preserve">were </w:delText>
        </w:r>
        <w:r w:rsidR="003837D6" w:rsidDel="00D93250">
          <w:rPr>
            <w:rFonts w:ascii="Times New Roman" w:hAnsi="Times New Roman" w:cs="Times New Roman"/>
          </w:rPr>
          <w:delText>present on</w:delText>
        </w:r>
      </w:del>
      <w:ins w:id="31" w:author="Erica Baken" w:date="2019-05-22T17:37:00Z">
        <w:r w:rsidR="00D93250">
          <w:rPr>
            <w:rFonts w:ascii="Times New Roman" w:hAnsi="Times New Roman" w:cs="Times New Roman"/>
          </w:rPr>
          <w:t>from</w:t>
        </w:r>
      </w:ins>
      <w:r w:rsidR="003837D6">
        <w:rPr>
          <w:rFonts w:ascii="Times New Roman" w:hAnsi="Times New Roman" w:cs="Times New Roman"/>
        </w:rPr>
        <w:t xml:space="preserve"> VertNet </w:t>
      </w:r>
      <w:r w:rsidR="00657F8C">
        <w:rPr>
          <w:rFonts w:ascii="Times New Roman" w:hAnsi="Times New Roman" w:cs="Times New Roman"/>
        </w:rPr>
        <w:t xml:space="preserve">(website/citation?) </w:t>
      </w:r>
      <w:del w:id="32" w:author="Erica Baken" w:date="2019-05-22T17:37:00Z">
        <w:r w:rsidR="003837D6" w:rsidDel="00D93250">
          <w:rPr>
            <w:rFonts w:ascii="Times New Roman" w:hAnsi="Times New Roman" w:cs="Times New Roman"/>
          </w:rPr>
          <w:delText xml:space="preserve">from museum </w:delText>
        </w:r>
        <w:r w:rsidR="008E11C8" w:rsidDel="00D93250">
          <w:rPr>
            <w:rFonts w:ascii="Times New Roman" w:hAnsi="Times New Roman" w:cs="Times New Roman"/>
          </w:rPr>
          <w:delText>specimens</w:delText>
        </w:r>
        <w:r w:rsidR="003837D6" w:rsidDel="00D93250">
          <w:rPr>
            <w:rFonts w:ascii="Times New Roman" w:hAnsi="Times New Roman" w:cs="Times New Roman"/>
          </w:rPr>
          <w:delText xml:space="preserve"> collected from recent field research</w:delText>
        </w:r>
        <w:r w:rsidR="000301B8" w:rsidDel="00D93250">
          <w:rPr>
            <w:rFonts w:ascii="Times New Roman" w:hAnsi="Times New Roman" w:cs="Times New Roman"/>
          </w:rPr>
          <w:delText xml:space="preserve"> (additional 18 species)</w:delText>
        </w:r>
      </w:del>
      <w:ins w:id="33" w:author="Erica Baken" w:date="2019-05-22T17:37:00Z">
        <w:r w:rsidR="00D93250">
          <w:rPr>
            <w:rFonts w:ascii="Times New Roman" w:hAnsi="Times New Roman" w:cs="Times New Roman"/>
          </w:rPr>
          <w:t xml:space="preserve">which increased our sample size to ___ </w:t>
        </w:r>
      </w:ins>
      <w:ins w:id="34" w:author="Erica Baken" w:date="2019-05-22T17:40:00Z">
        <w:r w:rsidR="00D93250">
          <w:rPr>
            <w:rFonts w:ascii="Times New Roman" w:hAnsi="Times New Roman" w:cs="Times New Roman"/>
          </w:rPr>
          <w:t xml:space="preserve">new world </w:t>
        </w:r>
      </w:ins>
      <w:ins w:id="35" w:author="Erica Baken" w:date="2019-05-22T17:37:00Z">
        <w:r w:rsidR="00D93250">
          <w:rPr>
            <w:rFonts w:ascii="Times New Roman" w:hAnsi="Times New Roman" w:cs="Times New Roman"/>
          </w:rPr>
          <w:t>sp</w:t>
        </w:r>
      </w:ins>
      <w:ins w:id="36" w:author="Erica Baken" w:date="2019-05-22T17:38:00Z">
        <w:r w:rsidR="00D93250">
          <w:rPr>
            <w:rFonts w:ascii="Times New Roman" w:hAnsi="Times New Roman" w:cs="Times New Roman"/>
          </w:rPr>
          <w:t>ecies</w:t>
        </w:r>
      </w:ins>
      <w:r w:rsidR="003837D6">
        <w:rPr>
          <w:rFonts w:ascii="Times New Roman" w:hAnsi="Times New Roman" w:cs="Times New Roman"/>
        </w:rPr>
        <w:t xml:space="preserve">. </w:t>
      </w:r>
      <w:commentRangeStart w:id="37"/>
      <w:del w:id="38" w:author="Erica Baken" w:date="2019-05-22T17:39:00Z">
        <w:r w:rsidR="00A21F73" w:rsidDel="00D93250">
          <w:rPr>
            <w:rFonts w:ascii="Times New Roman" w:hAnsi="Times New Roman" w:cs="Times New Roman"/>
          </w:rPr>
          <w:delText>We narrowed our species list from</w:delText>
        </w:r>
        <w:r w:rsidR="00B8645D" w:rsidDel="00D93250">
          <w:rPr>
            <w:rFonts w:ascii="Times New Roman" w:hAnsi="Times New Roman" w:cs="Times New Roman"/>
          </w:rPr>
          <w:delText xml:space="preserve"> those who are</w:delText>
        </w:r>
        <w:r w:rsidR="00A21F73" w:rsidDel="00D93250">
          <w:rPr>
            <w:rFonts w:ascii="Times New Roman" w:hAnsi="Times New Roman" w:cs="Times New Roman"/>
          </w:rPr>
          <w:delText xml:space="preserve"> available on IUCN, </w:delText>
        </w:r>
        <w:r w:rsidR="00B8645D" w:rsidDel="00D93250">
          <w:rPr>
            <w:rFonts w:ascii="Times New Roman" w:hAnsi="Times New Roman" w:cs="Times New Roman"/>
          </w:rPr>
          <w:delText>those who</w:delText>
        </w:r>
        <w:r w:rsidR="00A21F73" w:rsidDel="00D93250">
          <w:rPr>
            <w:rFonts w:ascii="Times New Roman" w:hAnsi="Times New Roman" w:cs="Times New Roman"/>
          </w:rPr>
          <w:delText xml:space="preserve"> ha</w:delText>
        </w:r>
        <w:r w:rsidR="00B8645D" w:rsidDel="00D93250">
          <w:rPr>
            <w:rFonts w:ascii="Times New Roman" w:hAnsi="Times New Roman" w:cs="Times New Roman"/>
          </w:rPr>
          <w:delText>ve</w:delText>
        </w:r>
        <w:r w:rsidR="00A21F73" w:rsidDel="00D93250">
          <w:rPr>
            <w:rFonts w:ascii="Times New Roman" w:hAnsi="Times New Roman" w:cs="Times New Roman"/>
          </w:rPr>
          <w:delText xml:space="preserve"> extra localities on VertNet</w:delText>
        </w:r>
        <w:r w:rsidR="00B8645D" w:rsidDel="00D93250">
          <w:rPr>
            <w:rFonts w:ascii="Times New Roman" w:hAnsi="Times New Roman" w:cs="Times New Roman"/>
          </w:rPr>
          <w:delText>, those who have microhabitat data available,</w:delText>
        </w:r>
        <w:r w:rsidR="00A21F73" w:rsidDel="00D93250">
          <w:rPr>
            <w:rFonts w:ascii="Times New Roman" w:hAnsi="Times New Roman" w:cs="Times New Roman"/>
          </w:rPr>
          <w:delText xml:space="preserve"> and those only from the New World. </w:delText>
        </w:r>
      </w:del>
      <w:del w:id="39" w:author="Erica Baken" w:date="2019-05-22T17:40:00Z">
        <w:r w:rsidR="00A21F73" w:rsidDel="00D93250">
          <w:rPr>
            <w:rFonts w:ascii="Times New Roman" w:hAnsi="Times New Roman" w:cs="Times New Roman"/>
          </w:rPr>
          <w:delText>This excluded European species that might introduce variation that is not related to this study</w:delText>
        </w:r>
        <w:r w:rsidR="000301B8" w:rsidDel="00D93250">
          <w:rPr>
            <w:rFonts w:ascii="Times New Roman" w:hAnsi="Times New Roman" w:cs="Times New Roman"/>
          </w:rPr>
          <w:delText xml:space="preserve"> (totaling 303 species used)</w:delText>
        </w:r>
        <w:r w:rsidR="0022556D" w:rsidDel="00D93250">
          <w:rPr>
            <w:rFonts w:ascii="Times New Roman" w:hAnsi="Times New Roman" w:cs="Times New Roman"/>
          </w:rPr>
          <w:delText xml:space="preserve">. </w:delText>
        </w:r>
      </w:del>
      <w:r w:rsidR="003837D6">
        <w:rPr>
          <w:rFonts w:ascii="Times New Roman" w:hAnsi="Times New Roman" w:cs="Times New Roman"/>
        </w:rPr>
        <w:t xml:space="preserve">To utilize these </w:t>
      </w:r>
      <w:r w:rsidR="00A21F73">
        <w:rPr>
          <w:rFonts w:ascii="Times New Roman" w:hAnsi="Times New Roman" w:cs="Times New Roman"/>
        </w:rPr>
        <w:t xml:space="preserve">extra </w:t>
      </w:r>
      <w:r w:rsidR="003837D6">
        <w:rPr>
          <w:rFonts w:ascii="Times New Roman" w:hAnsi="Times New Roman" w:cs="Times New Roman"/>
        </w:rPr>
        <w:t xml:space="preserve">points </w:t>
      </w:r>
      <w:r w:rsidR="00A21F73">
        <w:rPr>
          <w:rFonts w:ascii="Times New Roman" w:hAnsi="Times New Roman" w:cs="Times New Roman"/>
        </w:rPr>
        <w:t xml:space="preserve">from VertNet </w:t>
      </w:r>
      <w:r w:rsidR="003837D6">
        <w:rPr>
          <w:rFonts w:ascii="Times New Roman" w:hAnsi="Times New Roman" w:cs="Times New Roman"/>
        </w:rPr>
        <w:t xml:space="preserve">and create </w:t>
      </w:r>
      <w:r w:rsidR="008E11C8">
        <w:rPr>
          <w:rFonts w:ascii="Times New Roman" w:hAnsi="Times New Roman" w:cs="Times New Roman"/>
        </w:rPr>
        <w:t xml:space="preserve">the best possible representation of the species </w:t>
      </w:r>
      <w:r w:rsidR="003837D6">
        <w:rPr>
          <w:rFonts w:ascii="Times New Roman" w:hAnsi="Times New Roman" w:cs="Times New Roman"/>
        </w:rPr>
        <w:t>distribution</w:t>
      </w:r>
      <w:r w:rsidR="008E11C8">
        <w:rPr>
          <w:rFonts w:ascii="Times New Roman" w:hAnsi="Times New Roman" w:cs="Times New Roman"/>
        </w:rPr>
        <w:t xml:space="preserve"> as</w:t>
      </w:r>
      <w:r w:rsidR="003837D6">
        <w:rPr>
          <w:rFonts w:ascii="Times New Roman" w:hAnsi="Times New Roman" w:cs="Times New Roman"/>
        </w:rPr>
        <w:t xml:space="preserve"> polygons, </w:t>
      </w:r>
      <w:r w:rsidR="00A04F23">
        <w:rPr>
          <w:rFonts w:ascii="Times New Roman" w:hAnsi="Times New Roman" w:cs="Times New Roman"/>
        </w:rPr>
        <w:t>we</w:t>
      </w:r>
      <w:r w:rsidR="003837D6">
        <w:rPr>
          <w:rFonts w:ascii="Times New Roman" w:hAnsi="Times New Roman" w:cs="Times New Roman"/>
        </w:rPr>
        <w:t xml:space="preserve"> implemented a similar framework that IUCN does</w:t>
      </w:r>
      <w:r w:rsidR="00A04F23">
        <w:rPr>
          <w:rFonts w:ascii="Times New Roman" w:hAnsi="Times New Roman" w:cs="Times New Roman"/>
        </w:rPr>
        <w:t>,</w:t>
      </w:r>
      <w:r w:rsidR="003837D6">
        <w:rPr>
          <w:rFonts w:ascii="Times New Roman" w:hAnsi="Times New Roman" w:cs="Times New Roman"/>
        </w:rPr>
        <w:t xml:space="preserve"> to have the polygons be comparable and combinable. This framework is called making the Extent </w:t>
      </w:r>
      <w:r w:rsidR="0022556D">
        <w:rPr>
          <w:rFonts w:ascii="Times New Roman" w:hAnsi="Times New Roman" w:cs="Times New Roman"/>
        </w:rPr>
        <w:t>o</w:t>
      </w:r>
      <w:r w:rsidR="003837D6">
        <w:rPr>
          <w:rFonts w:ascii="Times New Roman" w:hAnsi="Times New Roman" w:cs="Times New Roman"/>
        </w:rPr>
        <w:t>f</w:t>
      </w:r>
      <w:r w:rsidR="008E11C8">
        <w:rPr>
          <w:rFonts w:ascii="Times New Roman" w:hAnsi="Times New Roman" w:cs="Times New Roman"/>
        </w:rPr>
        <w:t xml:space="preserve"> Suitable Habitat (ESH) from both observing the Area </w:t>
      </w:r>
      <w:r w:rsidR="0022556D">
        <w:rPr>
          <w:rFonts w:ascii="Times New Roman" w:hAnsi="Times New Roman" w:cs="Times New Roman"/>
        </w:rPr>
        <w:t>o</w:t>
      </w:r>
      <w:r w:rsidR="008E11C8">
        <w:rPr>
          <w:rFonts w:ascii="Times New Roman" w:hAnsi="Times New Roman" w:cs="Times New Roman"/>
        </w:rPr>
        <w:t xml:space="preserve">f Occurrence (AOO) and the Extent </w:t>
      </w:r>
      <w:r w:rsidR="0022556D">
        <w:rPr>
          <w:rFonts w:ascii="Times New Roman" w:hAnsi="Times New Roman" w:cs="Times New Roman"/>
        </w:rPr>
        <w:t>o</w:t>
      </w:r>
      <w:r w:rsidR="008E11C8">
        <w:rPr>
          <w:rFonts w:ascii="Times New Roman" w:hAnsi="Times New Roman" w:cs="Times New Roman"/>
        </w:rPr>
        <w:t xml:space="preserve">f </w:t>
      </w:r>
      <w:r w:rsidR="003837D6">
        <w:rPr>
          <w:rFonts w:ascii="Times New Roman" w:hAnsi="Times New Roman" w:cs="Times New Roman"/>
        </w:rPr>
        <w:t xml:space="preserve">Occurrence (EOO) around the point localities. </w:t>
      </w:r>
      <w:r w:rsidR="008E11C8">
        <w:rPr>
          <w:rFonts w:ascii="Times New Roman" w:hAnsi="Times New Roman" w:cs="Times New Roman"/>
        </w:rPr>
        <w:t xml:space="preserve">The AOO does not take into account the places it biologically </w:t>
      </w:r>
      <w:r w:rsidR="008E11C8">
        <w:rPr>
          <w:rFonts w:ascii="Times New Roman" w:hAnsi="Times New Roman" w:cs="Times New Roman"/>
          <w:i/>
        </w:rPr>
        <w:t xml:space="preserve">could go </w:t>
      </w:r>
      <w:r w:rsidR="008E11C8">
        <w:rPr>
          <w:rFonts w:ascii="Times New Roman" w:hAnsi="Times New Roman" w:cs="Times New Roman"/>
        </w:rPr>
        <w:t xml:space="preserve">and EOO takes into account this and the places it biologically </w:t>
      </w:r>
      <w:r w:rsidR="008E11C8">
        <w:rPr>
          <w:rFonts w:ascii="Times New Roman" w:hAnsi="Times New Roman" w:cs="Times New Roman"/>
          <w:i/>
        </w:rPr>
        <w:t xml:space="preserve">can’t </w:t>
      </w:r>
      <w:r w:rsidR="008E11C8">
        <w:rPr>
          <w:rFonts w:ascii="Times New Roman" w:hAnsi="Times New Roman" w:cs="Times New Roman"/>
        </w:rPr>
        <w:t>go such as the ocean</w:t>
      </w:r>
      <w:r w:rsidR="006E0EFD">
        <w:rPr>
          <w:rFonts w:ascii="Times New Roman" w:hAnsi="Times New Roman" w:cs="Times New Roman"/>
        </w:rPr>
        <w:t xml:space="preserve"> and other specified parameters</w:t>
      </w:r>
      <w:r w:rsidR="008E11C8">
        <w:rPr>
          <w:rFonts w:ascii="Times New Roman" w:hAnsi="Times New Roman" w:cs="Times New Roman"/>
        </w:rPr>
        <w:t>. By analyzing both of these and creating</w:t>
      </w:r>
      <w:r w:rsidR="00EF125D">
        <w:rPr>
          <w:rFonts w:ascii="Times New Roman" w:hAnsi="Times New Roman" w:cs="Times New Roman"/>
        </w:rPr>
        <w:t xml:space="preserve"> polygon that takes into account the places it can/can’t go and the number of occurrences/densities of the localities, </w:t>
      </w:r>
      <w:r w:rsidR="00A04F23">
        <w:rPr>
          <w:rFonts w:ascii="Times New Roman" w:hAnsi="Times New Roman" w:cs="Times New Roman"/>
        </w:rPr>
        <w:t xml:space="preserve">we </w:t>
      </w:r>
      <w:r w:rsidR="00EF125D">
        <w:rPr>
          <w:rFonts w:ascii="Times New Roman" w:hAnsi="Times New Roman" w:cs="Times New Roman"/>
        </w:rPr>
        <w:t>w</w:t>
      </w:r>
      <w:r w:rsidR="00A04F23">
        <w:rPr>
          <w:rFonts w:ascii="Times New Roman" w:hAnsi="Times New Roman" w:cs="Times New Roman"/>
        </w:rPr>
        <w:t>ere</w:t>
      </w:r>
      <w:r w:rsidR="00EF125D">
        <w:rPr>
          <w:rFonts w:ascii="Times New Roman" w:hAnsi="Times New Roman" w:cs="Times New Roman"/>
        </w:rPr>
        <w:t xml:space="preserve"> able to construct the ESH by similar standards as does IUCN</w:t>
      </w:r>
      <w:r w:rsidR="00A44E9F">
        <w:rPr>
          <w:rFonts w:ascii="Times New Roman" w:hAnsi="Times New Roman" w:cs="Times New Roman"/>
        </w:rPr>
        <w:t>,</w:t>
      </w:r>
      <w:r w:rsidR="00EF125D">
        <w:rPr>
          <w:rFonts w:ascii="Times New Roman" w:hAnsi="Times New Roman" w:cs="Times New Roman"/>
        </w:rPr>
        <w:t xml:space="preserve"> </w:t>
      </w:r>
      <w:r w:rsidR="00A44E9F">
        <w:rPr>
          <w:rFonts w:ascii="Times New Roman" w:hAnsi="Times New Roman" w:cs="Times New Roman"/>
        </w:rPr>
        <w:t>given</w:t>
      </w:r>
      <w:r w:rsidR="00EF125D">
        <w:rPr>
          <w:rFonts w:ascii="Times New Roman" w:hAnsi="Times New Roman" w:cs="Times New Roman"/>
        </w:rPr>
        <w:t xml:space="preserve"> the data </w:t>
      </w:r>
      <w:r w:rsidR="00A21F73">
        <w:rPr>
          <w:rFonts w:ascii="Times New Roman" w:hAnsi="Times New Roman" w:cs="Times New Roman"/>
        </w:rPr>
        <w:t>available</w:t>
      </w:r>
      <w:r w:rsidR="005E4A5B">
        <w:rPr>
          <w:rFonts w:ascii="Times New Roman" w:hAnsi="Times New Roman" w:cs="Times New Roman"/>
        </w:rPr>
        <w:t xml:space="preserve">. </w:t>
      </w:r>
      <w:commentRangeEnd w:id="37"/>
      <w:r w:rsidR="00590224">
        <w:rPr>
          <w:rStyle w:val="CommentReference"/>
        </w:rPr>
        <w:commentReference w:id="37"/>
      </w:r>
      <w:r w:rsidR="005E4A5B">
        <w:rPr>
          <w:rFonts w:ascii="Times New Roman" w:hAnsi="Times New Roman" w:cs="Times New Roman"/>
        </w:rPr>
        <w:t xml:space="preserve">We combined the study-made polygons with the IUCN polygons to get one big distribution for the arboreal and terrestrial </w:t>
      </w:r>
      <w:r w:rsidR="006E0EFD">
        <w:rPr>
          <w:rFonts w:ascii="Times New Roman" w:hAnsi="Times New Roman" w:cs="Times New Roman"/>
        </w:rPr>
        <w:t>salamanders’</w:t>
      </w:r>
      <w:r w:rsidR="00657F8C">
        <w:rPr>
          <w:rFonts w:ascii="Times New Roman" w:hAnsi="Times New Roman" w:cs="Times New Roman"/>
        </w:rPr>
        <w:t xml:space="preserve"> </w:t>
      </w:r>
      <w:r w:rsidR="005E4A5B">
        <w:rPr>
          <w:rFonts w:ascii="Times New Roman" w:hAnsi="Times New Roman" w:cs="Times New Roman"/>
        </w:rPr>
        <w:t xml:space="preserve">microhabitat. </w:t>
      </w:r>
      <w:r w:rsidR="00EF125D">
        <w:rPr>
          <w:rFonts w:ascii="Times New Roman" w:hAnsi="Times New Roman" w:cs="Times New Roman"/>
        </w:rPr>
        <w:t>These polygons were used to assess the breadth of climate within them to see the range of conditions each species is likely to experience within their predicted distribution.</w:t>
      </w:r>
      <w:r w:rsidR="005E4A5B">
        <w:rPr>
          <w:rFonts w:ascii="Times New Roman" w:hAnsi="Times New Roman" w:cs="Times New Roman"/>
        </w:rPr>
        <w:t xml:space="preserve"> </w:t>
      </w:r>
      <w:r w:rsidR="00EF125D">
        <w:rPr>
          <w:rFonts w:ascii="Times New Roman" w:hAnsi="Times New Roman" w:cs="Times New Roman"/>
        </w:rPr>
        <w:t>These polygons also were a proxy to make the point data for E</w:t>
      </w:r>
      <w:r w:rsidR="00657F8C">
        <w:rPr>
          <w:rFonts w:ascii="Times New Roman" w:hAnsi="Times New Roman" w:cs="Times New Roman"/>
        </w:rPr>
        <w:t xml:space="preserve">nvironmental </w:t>
      </w:r>
      <w:r w:rsidR="00EF125D">
        <w:rPr>
          <w:rFonts w:ascii="Times New Roman" w:hAnsi="Times New Roman" w:cs="Times New Roman"/>
        </w:rPr>
        <w:t>N</w:t>
      </w:r>
      <w:r w:rsidR="00657F8C">
        <w:rPr>
          <w:rFonts w:ascii="Times New Roman" w:hAnsi="Times New Roman" w:cs="Times New Roman"/>
        </w:rPr>
        <w:t xml:space="preserve">iche </w:t>
      </w:r>
      <w:r w:rsidR="00EF125D">
        <w:rPr>
          <w:rFonts w:ascii="Times New Roman" w:hAnsi="Times New Roman" w:cs="Times New Roman"/>
        </w:rPr>
        <w:t>M</w:t>
      </w:r>
      <w:r w:rsidR="00657F8C">
        <w:rPr>
          <w:rFonts w:ascii="Times New Roman" w:hAnsi="Times New Roman" w:cs="Times New Roman"/>
        </w:rPr>
        <w:t>odel (ENM)</w:t>
      </w:r>
      <w:r w:rsidR="00EF125D">
        <w:rPr>
          <w:rFonts w:ascii="Times New Roman" w:hAnsi="Times New Roman" w:cs="Times New Roman"/>
        </w:rPr>
        <w:t xml:space="preserve"> because point data was not available through the IUCN website that specified which points were used to make their polygons. </w:t>
      </w:r>
      <w:r w:rsidR="005E4A5B" w:rsidRPr="001F7131">
        <w:rPr>
          <w:rFonts w:ascii="Times New Roman" w:hAnsi="Times New Roman" w:cs="Times New Roman"/>
        </w:rPr>
        <w:t>Pseudo</w:t>
      </w:r>
      <w:r w:rsidR="005E4A5B">
        <w:rPr>
          <w:rFonts w:ascii="Times New Roman" w:hAnsi="Times New Roman" w:cs="Times New Roman"/>
        </w:rPr>
        <w:t>-</w:t>
      </w:r>
      <w:r w:rsidR="005E4A5B" w:rsidRPr="001F7131">
        <w:rPr>
          <w:rFonts w:ascii="Times New Roman" w:hAnsi="Times New Roman" w:cs="Times New Roman"/>
        </w:rPr>
        <w:t>occurrence</w:t>
      </w:r>
      <w:r w:rsidR="005E4A5B">
        <w:rPr>
          <w:rFonts w:ascii="Times New Roman" w:hAnsi="Times New Roman" w:cs="Times New Roman"/>
        </w:rPr>
        <w:t xml:space="preserve"> sample points</w:t>
      </w:r>
      <w:r w:rsidR="005E4A5B" w:rsidRPr="001F7131">
        <w:rPr>
          <w:rFonts w:ascii="Times New Roman" w:hAnsi="Times New Roman" w:cs="Times New Roman"/>
        </w:rPr>
        <w:t xml:space="preserve"> from polygons</w:t>
      </w:r>
      <w:r w:rsidR="005E4A5B">
        <w:rPr>
          <w:rFonts w:ascii="Times New Roman" w:hAnsi="Times New Roman" w:cs="Times New Roman"/>
        </w:rPr>
        <w:t xml:space="preserve"> (1) that are representative of the predicted distributional range for each species</w:t>
      </w:r>
      <w:r w:rsidR="006B58F2">
        <w:rPr>
          <w:rFonts w:ascii="Times New Roman" w:hAnsi="Times New Roman" w:cs="Times New Roman"/>
        </w:rPr>
        <w:t xml:space="preserve"> was the next step to be able to implement these ranges in a suitable model</w:t>
      </w:r>
      <w:r w:rsidR="005E4A5B">
        <w:rPr>
          <w:rFonts w:ascii="Times New Roman" w:hAnsi="Times New Roman" w:cs="Times New Roman"/>
        </w:rPr>
        <w:t>. The coordinates of th</w:t>
      </w:r>
      <w:r w:rsidR="006B58F2">
        <w:rPr>
          <w:rFonts w:ascii="Times New Roman" w:hAnsi="Times New Roman" w:cs="Times New Roman"/>
        </w:rPr>
        <w:t>e</w:t>
      </w:r>
      <w:r w:rsidR="005E4A5B">
        <w:rPr>
          <w:rFonts w:ascii="Times New Roman" w:hAnsi="Times New Roman" w:cs="Times New Roman"/>
        </w:rPr>
        <w:t xml:space="preserve"> centroids of each gridded cell were used to represent this broad distribution to determine global patterns and be our sample points. </w:t>
      </w:r>
    </w:p>
    <w:p w14:paraId="5BB29E5F" w14:textId="6E7282DE" w:rsidR="005E4A5B" w:rsidRDefault="005E4A5B" w:rsidP="005E4A5B">
      <w:pPr>
        <w:rPr>
          <w:rFonts w:ascii="Times New Roman" w:hAnsi="Times New Roman" w:cs="Times New Roman"/>
        </w:rPr>
      </w:pPr>
    </w:p>
    <w:p w14:paraId="25399022" w14:textId="18D6247D" w:rsidR="00EA7874" w:rsidRDefault="005E4A5B">
      <w:pPr>
        <w:rPr>
          <w:rFonts w:ascii="Times New Roman" w:hAnsi="Times New Roman" w:cs="Times New Roman"/>
        </w:rPr>
      </w:pPr>
      <w:r>
        <w:rPr>
          <w:rFonts w:ascii="Times New Roman" w:hAnsi="Times New Roman" w:cs="Times New Roman"/>
        </w:rPr>
        <w:t xml:space="preserve">The point data itself was generated by first gridding the polygon by a resolution and then taking the centroid of </w:t>
      </w:r>
      <w:r w:rsidR="006E0EFD">
        <w:rPr>
          <w:rFonts w:ascii="Times New Roman" w:hAnsi="Times New Roman" w:cs="Times New Roman"/>
        </w:rPr>
        <w:t>each</w:t>
      </w:r>
      <w:r>
        <w:rPr>
          <w:rFonts w:ascii="Times New Roman" w:hAnsi="Times New Roman" w:cs="Times New Roman"/>
        </w:rPr>
        <w:t xml:space="preserve"> gridded cell as a point. This </w:t>
      </w:r>
      <w:r w:rsidR="006E0EFD">
        <w:rPr>
          <w:rFonts w:ascii="Times New Roman" w:hAnsi="Times New Roman" w:cs="Times New Roman"/>
        </w:rPr>
        <w:t xml:space="preserve">obviously </w:t>
      </w:r>
      <w:r>
        <w:rPr>
          <w:rFonts w:ascii="Times New Roman" w:hAnsi="Times New Roman" w:cs="Times New Roman"/>
        </w:rPr>
        <w:t>heavily depended on the resolution used and resulted in a range of possible points</w:t>
      </w:r>
      <w:r w:rsidR="006E0EFD">
        <w:rPr>
          <w:rFonts w:ascii="Times New Roman" w:hAnsi="Times New Roman" w:cs="Times New Roman"/>
        </w:rPr>
        <w:t>,</w:t>
      </w:r>
      <w:r>
        <w:rPr>
          <w:rFonts w:ascii="Times New Roman" w:hAnsi="Times New Roman" w:cs="Times New Roman"/>
        </w:rPr>
        <w:t xml:space="preserve"> which introduced some complications. </w:t>
      </w:r>
      <w:r w:rsidR="006B58F2">
        <w:rPr>
          <w:rFonts w:ascii="Times New Roman" w:hAnsi="Times New Roman" w:cs="Times New Roman"/>
        </w:rPr>
        <w:t xml:space="preserve">Using the resolution that our climate data was at, gave us way too many points to use in the Maxent model and caused the model to overpredict </w:t>
      </w:r>
      <w:r w:rsidR="006E0EFD">
        <w:rPr>
          <w:rFonts w:ascii="Times New Roman" w:hAnsi="Times New Roman" w:cs="Times New Roman"/>
        </w:rPr>
        <w:t>based</w:t>
      </w:r>
      <w:r w:rsidR="006B58F2">
        <w:rPr>
          <w:rFonts w:ascii="Times New Roman" w:hAnsi="Times New Roman" w:cs="Times New Roman"/>
        </w:rPr>
        <w:t xml:space="preserve"> those points. The opposite would be to use too few points and then the risk would be for the model to overfit</w:t>
      </w:r>
      <w:r w:rsidR="006E0EFD">
        <w:rPr>
          <w:rFonts w:ascii="Times New Roman" w:hAnsi="Times New Roman" w:cs="Times New Roman"/>
        </w:rPr>
        <w:t xml:space="preserve"> based on those points</w:t>
      </w:r>
      <w:r w:rsidR="006B58F2">
        <w:rPr>
          <w:rFonts w:ascii="Times New Roman" w:hAnsi="Times New Roman" w:cs="Times New Roman"/>
        </w:rPr>
        <w:t xml:space="preserve">. </w:t>
      </w:r>
      <w:r>
        <w:rPr>
          <w:rFonts w:ascii="Times New Roman" w:hAnsi="Times New Roman" w:cs="Times New Roman"/>
        </w:rPr>
        <w:t>To alleviate these problems, we tested the impact of a few parameters such as the resolution and the resulting A</w:t>
      </w:r>
      <w:r w:rsidR="00DB36A5">
        <w:rPr>
          <w:rFonts w:ascii="Times New Roman" w:hAnsi="Times New Roman" w:cs="Times New Roman"/>
        </w:rPr>
        <w:t xml:space="preserve">rea </w:t>
      </w:r>
      <w:r>
        <w:rPr>
          <w:rFonts w:ascii="Times New Roman" w:hAnsi="Times New Roman" w:cs="Times New Roman"/>
        </w:rPr>
        <w:t>U</w:t>
      </w:r>
      <w:r w:rsidR="00DB36A5">
        <w:rPr>
          <w:rFonts w:ascii="Times New Roman" w:hAnsi="Times New Roman" w:cs="Times New Roman"/>
        </w:rPr>
        <w:t xml:space="preserve">nder the </w:t>
      </w:r>
      <w:r>
        <w:rPr>
          <w:rFonts w:ascii="Times New Roman" w:hAnsi="Times New Roman" w:cs="Times New Roman"/>
        </w:rPr>
        <w:t>C</w:t>
      </w:r>
      <w:r w:rsidR="00DB36A5">
        <w:rPr>
          <w:rFonts w:ascii="Times New Roman" w:hAnsi="Times New Roman" w:cs="Times New Roman"/>
        </w:rPr>
        <w:t>urve</w:t>
      </w:r>
      <w:r>
        <w:rPr>
          <w:rFonts w:ascii="Times New Roman" w:hAnsi="Times New Roman" w:cs="Times New Roman"/>
        </w:rPr>
        <w:t xml:space="preserve"> </w:t>
      </w:r>
      <w:r w:rsidR="00DB36A5">
        <w:rPr>
          <w:rFonts w:ascii="Times New Roman" w:hAnsi="Times New Roman" w:cs="Times New Roman"/>
        </w:rPr>
        <w:t xml:space="preserve">(AUC) </w:t>
      </w:r>
      <w:r>
        <w:rPr>
          <w:rFonts w:ascii="Times New Roman" w:hAnsi="Times New Roman" w:cs="Times New Roman"/>
        </w:rPr>
        <w:t xml:space="preserve">score of the maxent model. </w:t>
      </w:r>
      <w:r w:rsidR="00EA7874">
        <w:rPr>
          <w:rFonts w:ascii="Times New Roman" w:hAnsi="Times New Roman" w:cs="Times New Roman"/>
        </w:rPr>
        <w:br/>
      </w:r>
    </w:p>
    <w:p w14:paraId="6A4298FD" w14:textId="781E3685" w:rsidR="00EA7874" w:rsidRDefault="00EA7874">
      <w:pPr>
        <w:rPr>
          <w:rFonts w:ascii="Times New Roman" w:hAnsi="Times New Roman" w:cs="Times New Roman"/>
        </w:rPr>
      </w:pPr>
      <w:r>
        <w:rPr>
          <w:rFonts w:ascii="Times New Roman" w:hAnsi="Times New Roman" w:cs="Times New Roman"/>
        </w:rPr>
        <w:t>Maybe take a sec to explain what the AUC score is and why it is used but idk where?</w:t>
      </w:r>
    </w:p>
    <w:p w14:paraId="3F4A1A0C" w14:textId="77777777" w:rsidR="00EA7874" w:rsidRDefault="00EA7874">
      <w:pPr>
        <w:rPr>
          <w:rFonts w:ascii="Times New Roman" w:hAnsi="Times New Roman" w:cs="Times New Roman"/>
        </w:rPr>
      </w:pPr>
    </w:p>
    <w:p w14:paraId="79331BD4" w14:textId="2C5B2293" w:rsidR="00625040" w:rsidRDefault="00625040">
      <w:pPr>
        <w:rPr>
          <w:rFonts w:ascii="Times New Roman" w:hAnsi="Times New Roman" w:cs="Times New Roman"/>
        </w:rPr>
      </w:pPr>
      <w:r>
        <w:rPr>
          <w:rFonts w:ascii="Times New Roman" w:hAnsi="Times New Roman" w:cs="Times New Roman"/>
        </w:rPr>
        <w:t xml:space="preserve">To determine the resolution to grid the polygons by to overall quantify the points per microhabitat-defined species range, we did a series of tests. We ran </w:t>
      </w:r>
      <w:r w:rsidR="00AA5458">
        <w:rPr>
          <w:rFonts w:ascii="Times New Roman" w:hAnsi="Times New Roman" w:cs="Times New Roman"/>
        </w:rPr>
        <w:t>a</w:t>
      </w:r>
      <w:r>
        <w:rPr>
          <w:rFonts w:ascii="Times New Roman" w:hAnsi="Times New Roman" w:cs="Times New Roman"/>
        </w:rPr>
        <w:t xml:space="preserve"> maxent model with multiple resolution grids </w:t>
      </w:r>
      <w:r w:rsidR="00AA5458">
        <w:rPr>
          <w:rFonts w:ascii="Times New Roman" w:hAnsi="Times New Roman" w:cs="Times New Roman"/>
        </w:rPr>
        <w:t xml:space="preserve">used to create points </w:t>
      </w:r>
      <w:r>
        <w:rPr>
          <w:rFonts w:ascii="Times New Roman" w:hAnsi="Times New Roman" w:cs="Times New Roman"/>
        </w:rPr>
        <w:t>and analyzed the AUC score</w:t>
      </w:r>
      <w:r w:rsidR="00AA5458">
        <w:rPr>
          <w:rFonts w:ascii="Times New Roman" w:hAnsi="Times New Roman" w:cs="Times New Roman"/>
        </w:rPr>
        <w:t>s</w:t>
      </w:r>
      <w:r>
        <w:rPr>
          <w:rFonts w:ascii="Times New Roman" w:hAnsi="Times New Roman" w:cs="Times New Roman"/>
        </w:rPr>
        <w:t xml:space="preserve"> associated with them</w:t>
      </w:r>
      <w:r w:rsidR="006B58F2">
        <w:rPr>
          <w:rFonts w:ascii="Times New Roman" w:hAnsi="Times New Roman" w:cs="Times New Roman"/>
        </w:rPr>
        <w:t xml:space="preserve"> and the AUC scores after an evaluation step using random background points</w:t>
      </w:r>
      <w:r>
        <w:rPr>
          <w:rFonts w:ascii="Times New Roman" w:hAnsi="Times New Roman" w:cs="Times New Roman"/>
        </w:rPr>
        <w:t xml:space="preserve">. To maximize the AUC score and to minimize the uncertainty associated with hundreds of thousands of points, we found a resolution that compromised both needs for both arboreal and terrestrial distributions. This resolution ended up being (__) </w:t>
      </w:r>
      <w:r w:rsidR="00615571">
        <w:rPr>
          <w:rFonts w:ascii="Times New Roman" w:hAnsi="Times New Roman" w:cs="Times New Roman"/>
        </w:rPr>
        <w:t xml:space="preserve">which resulted in the microhabitat distributions being represented by (___) arboreal points and (___) terrestrial points. </w:t>
      </w:r>
    </w:p>
    <w:p w14:paraId="7A4DCB4B" w14:textId="157CFE8D" w:rsidR="00963B99" w:rsidRDefault="00963B99">
      <w:pPr>
        <w:rPr>
          <w:rFonts w:ascii="Times New Roman" w:hAnsi="Times New Roman" w:cs="Times New Roman"/>
        </w:rPr>
      </w:pPr>
    </w:p>
    <w:p w14:paraId="773E15E6" w14:textId="172FECBE" w:rsidR="00963B99" w:rsidRDefault="00963B99">
      <w:pPr>
        <w:rPr>
          <w:rFonts w:ascii="Times New Roman" w:hAnsi="Times New Roman" w:cs="Times New Roman"/>
        </w:rPr>
      </w:pPr>
      <w:r>
        <w:rPr>
          <w:rFonts w:ascii="Times New Roman" w:hAnsi="Times New Roman" w:cs="Times New Roman"/>
        </w:rPr>
        <w:t>Resolution to grid the polygons/points by tests:</w:t>
      </w:r>
    </w:p>
    <w:p w14:paraId="249A0400" w14:textId="769B4059" w:rsidR="00625040" w:rsidRDefault="00625040">
      <w:pPr>
        <w:rPr>
          <w:rFonts w:ascii="Times New Roman" w:hAnsi="Times New Roman" w:cs="Times New Roman"/>
        </w:rPr>
      </w:pPr>
      <w:r>
        <w:rPr>
          <w:rFonts w:ascii="Times New Roman" w:hAnsi="Times New Roman" w:cs="Times New Roman"/>
        </w:rPr>
        <w:t xml:space="preserve">The resolution indicated by asterisk* is the resolution of the climate data. </w:t>
      </w:r>
    </w:p>
    <w:tbl>
      <w:tblPr>
        <w:tblStyle w:val="TableGrid"/>
        <w:tblW w:w="0" w:type="auto"/>
        <w:tblLook w:val="04A0" w:firstRow="1" w:lastRow="0" w:firstColumn="1" w:lastColumn="0" w:noHBand="0" w:noVBand="1"/>
      </w:tblPr>
      <w:tblGrid>
        <w:gridCol w:w="1825"/>
        <w:gridCol w:w="1843"/>
        <w:gridCol w:w="1762"/>
        <w:gridCol w:w="1937"/>
        <w:gridCol w:w="1983"/>
      </w:tblGrid>
      <w:tr w:rsidR="00657F8C" w14:paraId="60B551CC" w14:textId="18BB5504" w:rsidTr="00F73818">
        <w:tc>
          <w:tcPr>
            <w:tcW w:w="1840" w:type="dxa"/>
          </w:tcPr>
          <w:p w14:paraId="46DAE7AB" w14:textId="0D4DC8C6" w:rsidR="00657F8C" w:rsidRPr="00963B99" w:rsidRDefault="00657F8C">
            <w:pPr>
              <w:rPr>
                <w:rFonts w:ascii="Times New Roman" w:hAnsi="Times New Roman" w:cs="Times New Roman"/>
                <w:b/>
                <w:bCs/>
              </w:rPr>
            </w:pPr>
            <w:r>
              <w:rPr>
                <w:rFonts w:ascii="Times New Roman" w:hAnsi="Times New Roman" w:cs="Times New Roman"/>
                <w:b/>
                <w:bCs/>
              </w:rPr>
              <w:t>RESOLUTION</w:t>
            </w:r>
          </w:p>
        </w:tc>
        <w:tc>
          <w:tcPr>
            <w:tcW w:w="1843" w:type="dxa"/>
          </w:tcPr>
          <w:p w14:paraId="56F65B85" w14:textId="5807862E" w:rsidR="00657F8C" w:rsidRPr="00963B99" w:rsidRDefault="00657F8C">
            <w:pPr>
              <w:rPr>
                <w:rFonts w:ascii="Times New Roman" w:hAnsi="Times New Roman" w:cs="Times New Roman"/>
                <w:b/>
                <w:bCs/>
              </w:rPr>
            </w:pPr>
            <w:r>
              <w:rPr>
                <w:rFonts w:ascii="Times New Roman" w:hAnsi="Times New Roman" w:cs="Times New Roman"/>
                <w:b/>
                <w:bCs/>
              </w:rPr>
              <w:t>ARBOREAL AUC SCORE FOR 1 MAXENT RUN</w:t>
            </w:r>
            <w:r w:rsidR="00615571">
              <w:rPr>
                <w:rFonts w:ascii="Times New Roman" w:hAnsi="Times New Roman" w:cs="Times New Roman"/>
                <w:b/>
                <w:bCs/>
              </w:rPr>
              <w:t>:</w:t>
            </w:r>
            <w:r>
              <w:rPr>
                <w:rFonts w:ascii="Times New Roman" w:hAnsi="Times New Roman" w:cs="Times New Roman"/>
                <w:b/>
                <w:bCs/>
              </w:rPr>
              <w:t xml:space="preserve"> AUC SCORE FROM EVALUATION</w:t>
            </w:r>
          </w:p>
        </w:tc>
        <w:tc>
          <w:tcPr>
            <w:tcW w:w="2162" w:type="dxa"/>
          </w:tcPr>
          <w:p w14:paraId="53442343" w14:textId="7E272F4D" w:rsidR="00657F8C" w:rsidRDefault="00657F8C">
            <w:pPr>
              <w:rPr>
                <w:rFonts w:ascii="Times New Roman" w:hAnsi="Times New Roman" w:cs="Times New Roman"/>
                <w:b/>
                <w:bCs/>
              </w:rPr>
            </w:pPr>
            <w:r>
              <w:rPr>
                <w:rFonts w:ascii="Times New Roman" w:hAnsi="Times New Roman" w:cs="Times New Roman"/>
                <w:b/>
                <w:bCs/>
              </w:rPr>
              <w:t>ARBOREAL POINTS USED</w:t>
            </w:r>
            <w:r w:rsidR="004500E7">
              <w:rPr>
                <w:rFonts w:ascii="Times New Roman" w:hAnsi="Times New Roman" w:cs="Times New Roman"/>
                <w:b/>
                <w:bCs/>
              </w:rPr>
              <w:t xml:space="preserve"> (total before the test/train split)</w:t>
            </w:r>
          </w:p>
        </w:tc>
        <w:tc>
          <w:tcPr>
            <w:tcW w:w="1422" w:type="dxa"/>
          </w:tcPr>
          <w:p w14:paraId="4421D356" w14:textId="09A7FD3D" w:rsidR="00657F8C" w:rsidRPr="00963B99" w:rsidRDefault="00657F8C">
            <w:pPr>
              <w:rPr>
                <w:rFonts w:ascii="Times New Roman" w:hAnsi="Times New Roman" w:cs="Times New Roman"/>
              </w:rPr>
            </w:pPr>
            <w:r>
              <w:rPr>
                <w:rFonts w:ascii="Times New Roman" w:hAnsi="Times New Roman" w:cs="Times New Roman"/>
                <w:b/>
                <w:bCs/>
              </w:rPr>
              <w:t>TERRESTRIAL AUC SCORE FOR 1 MAXENT RUN</w:t>
            </w:r>
            <w:r w:rsidR="00615571">
              <w:rPr>
                <w:rFonts w:ascii="Times New Roman" w:hAnsi="Times New Roman" w:cs="Times New Roman"/>
                <w:b/>
                <w:bCs/>
              </w:rPr>
              <w:t>:</w:t>
            </w:r>
            <w:r>
              <w:rPr>
                <w:rFonts w:ascii="Times New Roman" w:hAnsi="Times New Roman" w:cs="Times New Roman"/>
                <w:b/>
                <w:bCs/>
              </w:rPr>
              <w:t xml:space="preserve"> AUC SCORE FROM EVALUATION</w:t>
            </w:r>
          </w:p>
        </w:tc>
        <w:tc>
          <w:tcPr>
            <w:tcW w:w="2083" w:type="dxa"/>
          </w:tcPr>
          <w:p w14:paraId="65B945E7" w14:textId="3E1EC6EE" w:rsidR="00657F8C" w:rsidRPr="00657F8C" w:rsidRDefault="00657F8C" w:rsidP="006E0EFD">
            <w:pPr>
              <w:ind w:left="720" w:hanging="720"/>
              <w:rPr>
                <w:rFonts w:ascii="Times New Roman" w:hAnsi="Times New Roman" w:cs="Times New Roman"/>
                <w:b/>
                <w:bCs/>
              </w:rPr>
            </w:pPr>
            <w:r>
              <w:rPr>
                <w:rFonts w:ascii="Times New Roman" w:hAnsi="Times New Roman" w:cs="Times New Roman"/>
                <w:b/>
                <w:bCs/>
              </w:rPr>
              <w:t>TERRESTRIAL</w:t>
            </w:r>
            <w:r w:rsidR="004500E7">
              <w:rPr>
                <w:rFonts w:ascii="Times New Roman" w:hAnsi="Times New Roman" w:cs="Times New Roman"/>
                <w:b/>
                <w:bCs/>
              </w:rPr>
              <w:t xml:space="preserve"> </w:t>
            </w:r>
            <w:r>
              <w:rPr>
                <w:rFonts w:ascii="Times New Roman" w:hAnsi="Times New Roman" w:cs="Times New Roman"/>
                <w:b/>
                <w:bCs/>
              </w:rPr>
              <w:t>POINTS USED</w:t>
            </w:r>
            <w:r w:rsidR="004500E7">
              <w:rPr>
                <w:rFonts w:ascii="Times New Roman" w:hAnsi="Times New Roman" w:cs="Times New Roman"/>
                <w:b/>
                <w:bCs/>
              </w:rPr>
              <w:t xml:space="preserve"> </w:t>
            </w:r>
          </w:p>
        </w:tc>
      </w:tr>
      <w:tr w:rsidR="00657F8C" w14:paraId="5E695C95" w14:textId="0FBBABC0" w:rsidTr="00F73818">
        <w:tc>
          <w:tcPr>
            <w:tcW w:w="1840" w:type="dxa"/>
          </w:tcPr>
          <w:p w14:paraId="48721EC6" w14:textId="77777777" w:rsidR="00657F8C" w:rsidRDefault="00657F8C">
            <w:pPr>
              <w:rPr>
                <w:rFonts w:ascii="Times New Roman" w:hAnsi="Times New Roman" w:cs="Times New Roman"/>
              </w:rPr>
            </w:pPr>
            <w:r>
              <w:rPr>
                <w:rFonts w:ascii="Times New Roman" w:hAnsi="Times New Roman" w:cs="Times New Roman"/>
              </w:rPr>
              <w:t>0.025</w:t>
            </w:r>
          </w:p>
          <w:p w14:paraId="208885F2" w14:textId="2D6F0FD0" w:rsidR="004500E7" w:rsidRDefault="004500E7">
            <w:pPr>
              <w:rPr>
                <w:rFonts w:ascii="Times New Roman" w:hAnsi="Times New Roman" w:cs="Times New Roman"/>
              </w:rPr>
            </w:pPr>
            <w:r>
              <w:rPr>
                <w:rFonts w:ascii="Times New Roman" w:hAnsi="Times New Roman" w:cs="Times New Roman"/>
              </w:rPr>
              <w:t>test8</w:t>
            </w:r>
          </w:p>
        </w:tc>
        <w:tc>
          <w:tcPr>
            <w:tcW w:w="1843" w:type="dxa"/>
          </w:tcPr>
          <w:p w14:paraId="30875547" w14:textId="07132490" w:rsidR="00657F8C" w:rsidRDefault="00615571">
            <w:pPr>
              <w:rPr>
                <w:rFonts w:ascii="Times New Roman" w:hAnsi="Times New Roman" w:cs="Times New Roman"/>
              </w:rPr>
            </w:pPr>
            <w:r>
              <w:rPr>
                <w:rFonts w:ascii="Times New Roman" w:hAnsi="Times New Roman" w:cs="Times New Roman"/>
              </w:rPr>
              <w:t>0.0: 0.0</w:t>
            </w:r>
          </w:p>
        </w:tc>
        <w:tc>
          <w:tcPr>
            <w:tcW w:w="2162" w:type="dxa"/>
          </w:tcPr>
          <w:p w14:paraId="271F5C85" w14:textId="77777777" w:rsidR="00657F8C" w:rsidRDefault="00657F8C">
            <w:pPr>
              <w:rPr>
                <w:rFonts w:ascii="Times New Roman" w:hAnsi="Times New Roman" w:cs="Times New Roman"/>
              </w:rPr>
            </w:pPr>
          </w:p>
        </w:tc>
        <w:tc>
          <w:tcPr>
            <w:tcW w:w="1422" w:type="dxa"/>
          </w:tcPr>
          <w:p w14:paraId="52DF5FC1" w14:textId="46D9485E" w:rsidR="00657F8C" w:rsidRDefault="00615571">
            <w:pPr>
              <w:rPr>
                <w:rFonts w:ascii="Times New Roman" w:hAnsi="Times New Roman" w:cs="Times New Roman"/>
              </w:rPr>
            </w:pPr>
            <w:r>
              <w:rPr>
                <w:rFonts w:ascii="Times New Roman" w:hAnsi="Times New Roman" w:cs="Times New Roman"/>
              </w:rPr>
              <w:t>0.0: 0.0</w:t>
            </w:r>
          </w:p>
        </w:tc>
        <w:tc>
          <w:tcPr>
            <w:tcW w:w="2083" w:type="dxa"/>
          </w:tcPr>
          <w:p w14:paraId="2DB8AFC1" w14:textId="77777777" w:rsidR="00657F8C" w:rsidRDefault="00657F8C">
            <w:pPr>
              <w:rPr>
                <w:rFonts w:ascii="Times New Roman" w:hAnsi="Times New Roman" w:cs="Times New Roman"/>
              </w:rPr>
            </w:pPr>
          </w:p>
        </w:tc>
      </w:tr>
      <w:tr w:rsidR="00657F8C" w14:paraId="0A9DD0F2" w14:textId="213B5223" w:rsidTr="00F73818">
        <w:tc>
          <w:tcPr>
            <w:tcW w:w="1840" w:type="dxa"/>
          </w:tcPr>
          <w:p w14:paraId="077D0BF6" w14:textId="77777777" w:rsidR="00657F8C" w:rsidRDefault="00657F8C">
            <w:pPr>
              <w:rPr>
                <w:rFonts w:ascii="Times New Roman" w:hAnsi="Times New Roman" w:cs="Times New Roman"/>
              </w:rPr>
            </w:pPr>
            <w:r>
              <w:rPr>
                <w:rFonts w:ascii="Times New Roman" w:hAnsi="Times New Roman" w:cs="Times New Roman"/>
              </w:rPr>
              <w:t>0.030</w:t>
            </w:r>
          </w:p>
          <w:p w14:paraId="01E83596" w14:textId="4E476EE6" w:rsidR="004500E7" w:rsidRDefault="004500E7">
            <w:pPr>
              <w:rPr>
                <w:rFonts w:ascii="Times New Roman" w:hAnsi="Times New Roman" w:cs="Times New Roman"/>
              </w:rPr>
            </w:pPr>
            <w:r>
              <w:rPr>
                <w:rFonts w:ascii="Times New Roman" w:hAnsi="Times New Roman" w:cs="Times New Roman"/>
              </w:rPr>
              <w:t>test7</w:t>
            </w:r>
          </w:p>
        </w:tc>
        <w:tc>
          <w:tcPr>
            <w:tcW w:w="1843" w:type="dxa"/>
          </w:tcPr>
          <w:p w14:paraId="445C7437" w14:textId="046E6FDF" w:rsidR="00657F8C" w:rsidRDefault="00615571">
            <w:pPr>
              <w:rPr>
                <w:rFonts w:ascii="Times New Roman" w:hAnsi="Times New Roman" w:cs="Times New Roman"/>
              </w:rPr>
            </w:pPr>
            <w:r>
              <w:rPr>
                <w:rFonts w:ascii="Times New Roman" w:hAnsi="Times New Roman" w:cs="Times New Roman"/>
              </w:rPr>
              <w:t>0.0: 0.0</w:t>
            </w:r>
          </w:p>
        </w:tc>
        <w:tc>
          <w:tcPr>
            <w:tcW w:w="2162" w:type="dxa"/>
          </w:tcPr>
          <w:p w14:paraId="50BBF350" w14:textId="77777777" w:rsidR="00657F8C" w:rsidRDefault="00657F8C">
            <w:pPr>
              <w:rPr>
                <w:rFonts w:ascii="Times New Roman" w:hAnsi="Times New Roman" w:cs="Times New Roman"/>
              </w:rPr>
            </w:pPr>
          </w:p>
        </w:tc>
        <w:tc>
          <w:tcPr>
            <w:tcW w:w="1422" w:type="dxa"/>
          </w:tcPr>
          <w:p w14:paraId="29E328B7" w14:textId="18BA1272" w:rsidR="00657F8C" w:rsidRDefault="00615571">
            <w:pPr>
              <w:rPr>
                <w:rFonts w:ascii="Times New Roman" w:hAnsi="Times New Roman" w:cs="Times New Roman"/>
              </w:rPr>
            </w:pPr>
            <w:r>
              <w:rPr>
                <w:rFonts w:ascii="Times New Roman" w:hAnsi="Times New Roman" w:cs="Times New Roman"/>
              </w:rPr>
              <w:t>0.0: 0.0</w:t>
            </w:r>
          </w:p>
        </w:tc>
        <w:tc>
          <w:tcPr>
            <w:tcW w:w="2083" w:type="dxa"/>
          </w:tcPr>
          <w:p w14:paraId="7BCAC614" w14:textId="77777777" w:rsidR="00657F8C" w:rsidRDefault="00657F8C">
            <w:pPr>
              <w:rPr>
                <w:rFonts w:ascii="Times New Roman" w:hAnsi="Times New Roman" w:cs="Times New Roman"/>
              </w:rPr>
            </w:pPr>
          </w:p>
        </w:tc>
      </w:tr>
      <w:tr w:rsidR="00657F8C" w14:paraId="38692258" w14:textId="2D1DE467" w:rsidTr="00F73818">
        <w:tc>
          <w:tcPr>
            <w:tcW w:w="1840" w:type="dxa"/>
          </w:tcPr>
          <w:p w14:paraId="718A8C71" w14:textId="77777777" w:rsidR="00657F8C" w:rsidRDefault="00657F8C">
            <w:pPr>
              <w:rPr>
                <w:rFonts w:ascii="Times New Roman" w:hAnsi="Times New Roman" w:cs="Times New Roman"/>
              </w:rPr>
            </w:pPr>
            <w:r>
              <w:rPr>
                <w:rFonts w:ascii="Times New Roman" w:hAnsi="Times New Roman" w:cs="Times New Roman"/>
              </w:rPr>
              <w:t>0.035</w:t>
            </w:r>
          </w:p>
          <w:p w14:paraId="240D273A" w14:textId="1B97F319" w:rsidR="004500E7" w:rsidRPr="00687EA0" w:rsidRDefault="004500E7">
            <w:pPr>
              <w:rPr>
                <w:rFonts w:ascii="Times New Roman" w:hAnsi="Times New Roman" w:cs="Times New Roman"/>
              </w:rPr>
            </w:pPr>
            <w:r>
              <w:rPr>
                <w:rFonts w:ascii="Times New Roman" w:hAnsi="Times New Roman" w:cs="Times New Roman"/>
              </w:rPr>
              <w:t>test6</w:t>
            </w:r>
          </w:p>
        </w:tc>
        <w:tc>
          <w:tcPr>
            <w:tcW w:w="1843" w:type="dxa"/>
          </w:tcPr>
          <w:p w14:paraId="27A6B011" w14:textId="1BC68366" w:rsidR="00657F8C" w:rsidRDefault="00615571">
            <w:pPr>
              <w:rPr>
                <w:rFonts w:ascii="Times New Roman" w:hAnsi="Times New Roman" w:cs="Times New Roman"/>
              </w:rPr>
            </w:pPr>
            <w:r>
              <w:rPr>
                <w:rFonts w:ascii="Times New Roman" w:hAnsi="Times New Roman" w:cs="Times New Roman"/>
              </w:rPr>
              <w:t>0.0: 0.0</w:t>
            </w:r>
          </w:p>
        </w:tc>
        <w:tc>
          <w:tcPr>
            <w:tcW w:w="2162" w:type="dxa"/>
          </w:tcPr>
          <w:p w14:paraId="18535D2D" w14:textId="77777777" w:rsidR="00657F8C" w:rsidRDefault="00657F8C">
            <w:pPr>
              <w:rPr>
                <w:rFonts w:ascii="Times New Roman" w:hAnsi="Times New Roman" w:cs="Times New Roman"/>
              </w:rPr>
            </w:pPr>
          </w:p>
        </w:tc>
        <w:tc>
          <w:tcPr>
            <w:tcW w:w="1422" w:type="dxa"/>
          </w:tcPr>
          <w:p w14:paraId="40BD4767" w14:textId="35626027" w:rsidR="00657F8C" w:rsidRDefault="00615571">
            <w:pPr>
              <w:rPr>
                <w:rFonts w:ascii="Times New Roman" w:hAnsi="Times New Roman" w:cs="Times New Roman"/>
              </w:rPr>
            </w:pPr>
            <w:r>
              <w:rPr>
                <w:rFonts w:ascii="Times New Roman" w:hAnsi="Times New Roman" w:cs="Times New Roman"/>
              </w:rPr>
              <w:t>0.0: 0.0</w:t>
            </w:r>
          </w:p>
        </w:tc>
        <w:tc>
          <w:tcPr>
            <w:tcW w:w="2083" w:type="dxa"/>
          </w:tcPr>
          <w:p w14:paraId="6ED01610" w14:textId="77777777" w:rsidR="00657F8C" w:rsidRDefault="00657F8C">
            <w:pPr>
              <w:rPr>
                <w:rFonts w:ascii="Times New Roman" w:hAnsi="Times New Roman" w:cs="Times New Roman"/>
              </w:rPr>
            </w:pPr>
          </w:p>
        </w:tc>
      </w:tr>
      <w:tr w:rsidR="00657F8C" w14:paraId="438230CF" w14:textId="3FEB4B10" w:rsidTr="00F73818">
        <w:tc>
          <w:tcPr>
            <w:tcW w:w="1840" w:type="dxa"/>
          </w:tcPr>
          <w:p w14:paraId="00FADEE0" w14:textId="77777777" w:rsidR="00657F8C" w:rsidRDefault="00657F8C">
            <w:pPr>
              <w:rPr>
                <w:rFonts w:ascii="Times New Roman" w:hAnsi="Times New Roman" w:cs="Times New Roman"/>
              </w:rPr>
            </w:pPr>
            <w:r w:rsidRPr="00687EA0">
              <w:rPr>
                <w:rFonts w:ascii="Times New Roman" w:hAnsi="Times New Roman" w:cs="Times New Roman"/>
              </w:rPr>
              <w:t>0.04166667</w:t>
            </w:r>
            <w:r>
              <w:rPr>
                <w:rFonts w:ascii="Times New Roman" w:hAnsi="Times New Roman" w:cs="Times New Roman"/>
              </w:rPr>
              <w:t>*</w:t>
            </w:r>
          </w:p>
          <w:p w14:paraId="270FEADC" w14:textId="65C8B590" w:rsidR="00CF6C2D" w:rsidRDefault="00CF6C2D">
            <w:pPr>
              <w:rPr>
                <w:rFonts w:ascii="Times New Roman" w:hAnsi="Times New Roman" w:cs="Times New Roman"/>
              </w:rPr>
            </w:pPr>
            <w:r>
              <w:rPr>
                <w:rFonts w:ascii="Times New Roman" w:hAnsi="Times New Roman" w:cs="Times New Roman"/>
              </w:rPr>
              <w:t>test</w:t>
            </w:r>
          </w:p>
        </w:tc>
        <w:tc>
          <w:tcPr>
            <w:tcW w:w="1843" w:type="dxa"/>
          </w:tcPr>
          <w:p w14:paraId="28B1B50B" w14:textId="314041C3" w:rsidR="00657F8C" w:rsidRDefault="00657F8C">
            <w:pPr>
              <w:rPr>
                <w:rFonts w:ascii="Times New Roman" w:hAnsi="Times New Roman" w:cs="Times New Roman"/>
              </w:rPr>
            </w:pPr>
            <w:r>
              <w:rPr>
                <w:rFonts w:ascii="Times New Roman" w:hAnsi="Times New Roman" w:cs="Times New Roman"/>
              </w:rPr>
              <w:t>0.</w:t>
            </w:r>
            <w:r w:rsidR="00DB36A5">
              <w:rPr>
                <w:rFonts w:ascii="Times New Roman" w:hAnsi="Times New Roman" w:cs="Times New Roman"/>
              </w:rPr>
              <w:t>629</w:t>
            </w:r>
            <w:r w:rsidR="00615571">
              <w:rPr>
                <w:rFonts w:ascii="Times New Roman" w:hAnsi="Times New Roman" w:cs="Times New Roman"/>
              </w:rPr>
              <w:t>:</w:t>
            </w:r>
            <w:r>
              <w:rPr>
                <w:rFonts w:ascii="Times New Roman" w:hAnsi="Times New Roman" w:cs="Times New Roman"/>
              </w:rPr>
              <w:t xml:space="preserve"> 0.</w:t>
            </w:r>
            <w:r w:rsidR="00DB36A5">
              <w:rPr>
                <w:rFonts w:ascii="Times New Roman" w:hAnsi="Times New Roman" w:cs="Times New Roman"/>
              </w:rPr>
              <w:t>966</w:t>
            </w:r>
          </w:p>
        </w:tc>
        <w:tc>
          <w:tcPr>
            <w:tcW w:w="2162" w:type="dxa"/>
          </w:tcPr>
          <w:p w14:paraId="5D5BB419" w14:textId="74F218DC" w:rsidR="00657F8C" w:rsidRDefault="00657F8C">
            <w:pPr>
              <w:rPr>
                <w:rFonts w:ascii="Times New Roman" w:hAnsi="Times New Roman" w:cs="Times New Roman"/>
              </w:rPr>
            </w:pPr>
            <w:r>
              <w:rPr>
                <w:rFonts w:ascii="Times New Roman" w:hAnsi="Times New Roman" w:cs="Times New Roman"/>
              </w:rPr>
              <w:t>31,770</w:t>
            </w:r>
          </w:p>
        </w:tc>
        <w:tc>
          <w:tcPr>
            <w:tcW w:w="1422" w:type="dxa"/>
          </w:tcPr>
          <w:p w14:paraId="447B2689" w14:textId="09279C20" w:rsidR="00657F8C" w:rsidRDefault="00657F8C">
            <w:pPr>
              <w:rPr>
                <w:rFonts w:ascii="Times New Roman" w:hAnsi="Times New Roman" w:cs="Times New Roman"/>
              </w:rPr>
            </w:pPr>
            <w:r>
              <w:rPr>
                <w:rFonts w:ascii="Times New Roman" w:hAnsi="Times New Roman" w:cs="Times New Roman"/>
              </w:rPr>
              <w:t>0.</w:t>
            </w:r>
            <w:r w:rsidR="00DB36A5">
              <w:rPr>
                <w:rFonts w:ascii="Times New Roman" w:hAnsi="Times New Roman" w:cs="Times New Roman"/>
              </w:rPr>
              <w:t>518</w:t>
            </w:r>
            <w:r w:rsidR="00615571">
              <w:rPr>
                <w:rFonts w:ascii="Times New Roman" w:hAnsi="Times New Roman" w:cs="Times New Roman"/>
              </w:rPr>
              <w:t>:</w:t>
            </w:r>
            <w:r>
              <w:rPr>
                <w:rFonts w:ascii="Times New Roman" w:hAnsi="Times New Roman" w:cs="Times New Roman"/>
              </w:rPr>
              <w:t xml:space="preserve"> 0.</w:t>
            </w:r>
            <w:r w:rsidR="00DB36A5">
              <w:rPr>
                <w:rFonts w:ascii="Times New Roman" w:hAnsi="Times New Roman" w:cs="Times New Roman"/>
              </w:rPr>
              <w:t>882</w:t>
            </w:r>
          </w:p>
        </w:tc>
        <w:tc>
          <w:tcPr>
            <w:tcW w:w="2083" w:type="dxa"/>
          </w:tcPr>
          <w:p w14:paraId="40AB8A57" w14:textId="36135323" w:rsidR="00657F8C" w:rsidRDefault="00657F8C">
            <w:pPr>
              <w:rPr>
                <w:rFonts w:ascii="Times New Roman" w:hAnsi="Times New Roman" w:cs="Times New Roman"/>
              </w:rPr>
            </w:pPr>
            <w:r>
              <w:rPr>
                <w:rFonts w:ascii="Times New Roman" w:hAnsi="Times New Roman" w:cs="Times New Roman"/>
              </w:rPr>
              <w:t>271,709</w:t>
            </w:r>
          </w:p>
        </w:tc>
      </w:tr>
      <w:tr w:rsidR="00657F8C" w14:paraId="6A5546D4" w14:textId="0FE70A2B" w:rsidTr="00F73818">
        <w:tc>
          <w:tcPr>
            <w:tcW w:w="1840" w:type="dxa"/>
          </w:tcPr>
          <w:p w14:paraId="3A94E980" w14:textId="77777777" w:rsidR="00657F8C" w:rsidRDefault="00657F8C">
            <w:pPr>
              <w:rPr>
                <w:rFonts w:ascii="Times New Roman" w:hAnsi="Times New Roman" w:cs="Times New Roman"/>
              </w:rPr>
            </w:pPr>
            <w:r>
              <w:rPr>
                <w:rFonts w:ascii="Times New Roman" w:hAnsi="Times New Roman" w:cs="Times New Roman"/>
              </w:rPr>
              <w:t>0.045</w:t>
            </w:r>
          </w:p>
          <w:p w14:paraId="74974346" w14:textId="6CB6B154" w:rsidR="00CF6C2D" w:rsidRDefault="00CF6C2D">
            <w:pPr>
              <w:rPr>
                <w:rFonts w:ascii="Times New Roman" w:hAnsi="Times New Roman" w:cs="Times New Roman"/>
              </w:rPr>
            </w:pPr>
            <w:r>
              <w:rPr>
                <w:rFonts w:ascii="Times New Roman" w:hAnsi="Times New Roman" w:cs="Times New Roman"/>
              </w:rPr>
              <w:t>test1</w:t>
            </w:r>
          </w:p>
        </w:tc>
        <w:tc>
          <w:tcPr>
            <w:tcW w:w="1843" w:type="dxa"/>
          </w:tcPr>
          <w:p w14:paraId="69FCB89B" w14:textId="3E24A62D" w:rsidR="00657F8C" w:rsidRDefault="00657F8C">
            <w:pPr>
              <w:rPr>
                <w:rFonts w:ascii="Times New Roman" w:hAnsi="Times New Roman" w:cs="Times New Roman"/>
              </w:rPr>
            </w:pPr>
            <w:r>
              <w:rPr>
                <w:rFonts w:ascii="Times New Roman" w:hAnsi="Times New Roman" w:cs="Times New Roman"/>
              </w:rPr>
              <w:t>0.</w:t>
            </w:r>
            <w:r w:rsidR="007B129C">
              <w:rPr>
                <w:rFonts w:ascii="Times New Roman" w:hAnsi="Times New Roman" w:cs="Times New Roman"/>
              </w:rPr>
              <w:t>644</w:t>
            </w:r>
            <w:r w:rsidR="00615571">
              <w:rPr>
                <w:rFonts w:ascii="Times New Roman" w:hAnsi="Times New Roman" w:cs="Times New Roman"/>
              </w:rPr>
              <w:t>:</w:t>
            </w:r>
            <w:r>
              <w:rPr>
                <w:rFonts w:ascii="Times New Roman" w:hAnsi="Times New Roman" w:cs="Times New Roman"/>
              </w:rPr>
              <w:t xml:space="preserve"> 0.</w:t>
            </w:r>
            <w:r w:rsidR="007B129C">
              <w:rPr>
                <w:rFonts w:ascii="Times New Roman" w:hAnsi="Times New Roman" w:cs="Times New Roman"/>
              </w:rPr>
              <w:t>967</w:t>
            </w:r>
          </w:p>
        </w:tc>
        <w:tc>
          <w:tcPr>
            <w:tcW w:w="2162" w:type="dxa"/>
          </w:tcPr>
          <w:p w14:paraId="34A8B007" w14:textId="0A439BF9" w:rsidR="00657F8C" w:rsidRDefault="00CF6C2D">
            <w:pPr>
              <w:rPr>
                <w:rFonts w:ascii="Times New Roman" w:hAnsi="Times New Roman" w:cs="Times New Roman"/>
              </w:rPr>
            </w:pPr>
            <w:r>
              <w:rPr>
                <w:rFonts w:ascii="Times New Roman" w:hAnsi="Times New Roman" w:cs="Times New Roman"/>
              </w:rPr>
              <w:t>27,272</w:t>
            </w:r>
          </w:p>
        </w:tc>
        <w:tc>
          <w:tcPr>
            <w:tcW w:w="1422" w:type="dxa"/>
          </w:tcPr>
          <w:p w14:paraId="1F430CF8" w14:textId="2D04FB63" w:rsidR="00657F8C" w:rsidRDefault="00657F8C">
            <w:pPr>
              <w:rPr>
                <w:rFonts w:ascii="Times New Roman" w:hAnsi="Times New Roman" w:cs="Times New Roman"/>
              </w:rPr>
            </w:pPr>
            <w:r>
              <w:rPr>
                <w:rFonts w:ascii="Times New Roman" w:hAnsi="Times New Roman" w:cs="Times New Roman"/>
              </w:rPr>
              <w:t>0.</w:t>
            </w:r>
            <w:r w:rsidR="007B129C">
              <w:rPr>
                <w:rFonts w:ascii="Times New Roman" w:hAnsi="Times New Roman" w:cs="Times New Roman"/>
              </w:rPr>
              <w:t>521</w:t>
            </w:r>
            <w:r w:rsidR="00615571">
              <w:rPr>
                <w:rFonts w:ascii="Times New Roman" w:hAnsi="Times New Roman" w:cs="Times New Roman"/>
              </w:rPr>
              <w:t>:</w:t>
            </w:r>
            <w:r>
              <w:rPr>
                <w:rFonts w:ascii="Times New Roman" w:hAnsi="Times New Roman" w:cs="Times New Roman"/>
              </w:rPr>
              <w:t xml:space="preserve"> 0.</w:t>
            </w:r>
            <w:r w:rsidR="007B129C">
              <w:rPr>
                <w:rFonts w:ascii="Times New Roman" w:hAnsi="Times New Roman" w:cs="Times New Roman"/>
              </w:rPr>
              <w:t>883</w:t>
            </w:r>
          </w:p>
        </w:tc>
        <w:tc>
          <w:tcPr>
            <w:tcW w:w="2083" w:type="dxa"/>
          </w:tcPr>
          <w:p w14:paraId="2D7DCFF1" w14:textId="2FE83103" w:rsidR="00657F8C" w:rsidRDefault="00CF6C2D">
            <w:pPr>
              <w:rPr>
                <w:rFonts w:ascii="Times New Roman" w:hAnsi="Times New Roman" w:cs="Times New Roman"/>
              </w:rPr>
            </w:pPr>
            <w:r>
              <w:rPr>
                <w:rFonts w:ascii="Times New Roman" w:hAnsi="Times New Roman" w:cs="Times New Roman"/>
              </w:rPr>
              <w:t>232,956</w:t>
            </w:r>
          </w:p>
        </w:tc>
      </w:tr>
      <w:tr w:rsidR="00657F8C" w14:paraId="7A86F534" w14:textId="4E9F0C7E" w:rsidTr="00F73818">
        <w:tc>
          <w:tcPr>
            <w:tcW w:w="1840" w:type="dxa"/>
          </w:tcPr>
          <w:p w14:paraId="436A1EE9" w14:textId="77777777" w:rsidR="00657F8C" w:rsidRDefault="00657F8C">
            <w:pPr>
              <w:rPr>
                <w:rFonts w:ascii="Times New Roman" w:hAnsi="Times New Roman" w:cs="Times New Roman"/>
              </w:rPr>
            </w:pPr>
            <w:r>
              <w:rPr>
                <w:rFonts w:ascii="Times New Roman" w:hAnsi="Times New Roman" w:cs="Times New Roman"/>
              </w:rPr>
              <w:t>0.050</w:t>
            </w:r>
          </w:p>
          <w:p w14:paraId="648B30D1" w14:textId="1ACDB555" w:rsidR="004500E7" w:rsidRDefault="004500E7">
            <w:pPr>
              <w:rPr>
                <w:rFonts w:ascii="Times New Roman" w:hAnsi="Times New Roman" w:cs="Times New Roman"/>
              </w:rPr>
            </w:pPr>
            <w:r>
              <w:rPr>
                <w:rFonts w:ascii="Times New Roman" w:hAnsi="Times New Roman" w:cs="Times New Roman"/>
              </w:rPr>
              <w:t>test2</w:t>
            </w:r>
          </w:p>
        </w:tc>
        <w:tc>
          <w:tcPr>
            <w:tcW w:w="1843" w:type="dxa"/>
          </w:tcPr>
          <w:p w14:paraId="4ADCC127" w14:textId="783639FB" w:rsidR="00657F8C" w:rsidRDefault="00615571">
            <w:pPr>
              <w:rPr>
                <w:rFonts w:ascii="Times New Roman" w:hAnsi="Times New Roman" w:cs="Times New Roman"/>
              </w:rPr>
            </w:pPr>
            <w:r>
              <w:rPr>
                <w:rFonts w:ascii="Times New Roman" w:hAnsi="Times New Roman" w:cs="Times New Roman"/>
              </w:rPr>
              <w:t>0.</w:t>
            </w:r>
            <w:r w:rsidR="003D2422">
              <w:rPr>
                <w:rFonts w:ascii="Times New Roman" w:hAnsi="Times New Roman" w:cs="Times New Roman"/>
              </w:rPr>
              <w:t>666</w:t>
            </w:r>
            <w:r>
              <w:rPr>
                <w:rFonts w:ascii="Times New Roman" w:hAnsi="Times New Roman" w:cs="Times New Roman"/>
              </w:rPr>
              <w:t>: 0.</w:t>
            </w:r>
            <w:r w:rsidR="003D2422">
              <w:rPr>
                <w:rFonts w:ascii="Times New Roman" w:hAnsi="Times New Roman" w:cs="Times New Roman"/>
              </w:rPr>
              <w:t>967</w:t>
            </w:r>
          </w:p>
        </w:tc>
        <w:tc>
          <w:tcPr>
            <w:tcW w:w="2162" w:type="dxa"/>
          </w:tcPr>
          <w:p w14:paraId="2F021E0E" w14:textId="0082A083" w:rsidR="00657F8C" w:rsidRDefault="003D2422">
            <w:pPr>
              <w:rPr>
                <w:rFonts w:ascii="Times New Roman" w:hAnsi="Times New Roman" w:cs="Times New Roman"/>
              </w:rPr>
            </w:pPr>
            <w:r>
              <w:rPr>
                <w:rFonts w:ascii="Times New Roman" w:hAnsi="Times New Roman" w:cs="Times New Roman"/>
              </w:rPr>
              <w:t>22,110</w:t>
            </w:r>
          </w:p>
        </w:tc>
        <w:tc>
          <w:tcPr>
            <w:tcW w:w="1422" w:type="dxa"/>
          </w:tcPr>
          <w:p w14:paraId="11EADF58" w14:textId="09997CAD" w:rsidR="00657F8C" w:rsidRDefault="00615571">
            <w:pPr>
              <w:rPr>
                <w:rFonts w:ascii="Times New Roman" w:hAnsi="Times New Roman" w:cs="Times New Roman"/>
              </w:rPr>
            </w:pPr>
            <w:r>
              <w:rPr>
                <w:rFonts w:ascii="Times New Roman" w:hAnsi="Times New Roman" w:cs="Times New Roman"/>
              </w:rPr>
              <w:t>0.</w:t>
            </w:r>
            <w:r w:rsidR="00311ABF">
              <w:rPr>
                <w:rFonts w:ascii="Times New Roman" w:hAnsi="Times New Roman" w:cs="Times New Roman"/>
              </w:rPr>
              <w:t>525</w:t>
            </w:r>
            <w:r>
              <w:rPr>
                <w:rFonts w:ascii="Times New Roman" w:hAnsi="Times New Roman" w:cs="Times New Roman"/>
              </w:rPr>
              <w:t>: 0.</w:t>
            </w:r>
            <w:r w:rsidR="00311ABF">
              <w:rPr>
                <w:rFonts w:ascii="Times New Roman" w:hAnsi="Times New Roman" w:cs="Times New Roman"/>
              </w:rPr>
              <w:t>887</w:t>
            </w:r>
          </w:p>
        </w:tc>
        <w:tc>
          <w:tcPr>
            <w:tcW w:w="2083" w:type="dxa"/>
          </w:tcPr>
          <w:p w14:paraId="46AF239A" w14:textId="3E45639A" w:rsidR="00657F8C" w:rsidRDefault="003D2422">
            <w:pPr>
              <w:rPr>
                <w:rFonts w:ascii="Times New Roman" w:hAnsi="Times New Roman" w:cs="Times New Roman"/>
              </w:rPr>
            </w:pPr>
            <w:r>
              <w:rPr>
                <w:rFonts w:ascii="Times New Roman" w:hAnsi="Times New Roman" w:cs="Times New Roman"/>
              </w:rPr>
              <w:t>188,766</w:t>
            </w:r>
          </w:p>
        </w:tc>
      </w:tr>
      <w:tr w:rsidR="00657F8C" w14:paraId="2E7A755A" w14:textId="47F59F04" w:rsidTr="00F73818">
        <w:tc>
          <w:tcPr>
            <w:tcW w:w="1840" w:type="dxa"/>
          </w:tcPr>
          <w:p w14:paraId="2F24E158" w14:textId="77777777" w:rsidR="00657F8C" w:rsidRDefault="00657F8C">
            <w:pPr>
              <w:rPr>
                <w:rFonts w:ascii="Times New Roman" w:hAnsi="Times New Roman" w:cs="Times New Roman"/>
              </w:rPr>
            </w:pPr>
            <w:r>
              <w:rPr>
                <w:rFonts w:ascii="Times New Roman" w:hAnsi="Times New Roman" w:cs="Times New Roman"/>
              </w:rPr>
              <w:t>0.055</w:t>
            </w:r>
          </w:p>
          <w:p w14:paraId="2679BB9C" w14:textId="7A47E4E1" w:rsidR="004500E7" w:rsidRDefault="004500E7">
            <w:pPr>
              <w:rPr>
                <w:rFonts w:ascii="Times New Roman" w:hAnsi="Times New Roman" w:cs="Times New Roman"/>
              </w:rPr>
            </w:pPr>
            <w:r>
              <w:rPr>
                <w:rFonts w:ascii="Times New Roman" w:hAnsi="Times New Roman" w:cs="Times New Roman"/>
              </w:rPr>
              <w:t>test3</w:t>
            </w:r>
          </w:p>
        </w:tc>
        <w:tc>
          <w:tcPr>
            <w:tcW w:w="1843" w:type="dxa"/>
          </w:tcPr>
          <w:p w14:paraId="271F22EB" w14:textId="376CCCE3" w:rsidR="00657F8C" w:rsidRDefault="00615571">
            <w:pPr>
              <w:rPr>
                <w:rFonts w:ascii="Times New Roman" w:hAnsi="Times New Roman" w:cs="Times New Roman"/>
              </w:rPr>
            </w:pPr>
            <w:r>
              <w:rPr>
                <w:rFonts w:ascii="Times New Roman" w:hAnsi="Times New Roman" w:cs="Times New Roman"/>
              </w:rPr>
              <w:t>0.0: 0.0</w:t>
            </w:r>
          </w:p>
        </w:tc>
        <w:tc>
          <w:tcPr>
            <w:tcW w:w="2162" w:type="dxa"/>
          </w:tcPr>
          <w:p w14:paraId="7FCA6B41" w14:textId="77777777" w:rsidR="00657F8C" w:rsidRDefault="00657F8C">
            <w:pPr>
              <w:rPr>
                <w:rFonts w:ascii="Times New Roman" w:hAnsi="Times New Roman" w:cs="Times New Roman"/>
              </w:rPr>
            </w:pPr>
          </w:p>
        </w:tc>
        <w:tc>
          <w:tcPr>
            <w:tcW w:w="1422" w:type="dxa"/>
          </w:tcPr>
          <w:p w14:paraId="708B63A4" w14:textId="62052C89" w:rsidR="00657F8C" w:rsidRDefault="00615571">
            <w:pPr>
              <w:rPr>
                <w:rFonts w:ascii="Times New Roman" w:hAnsi="Times New Roman" w:cs="Times New Roman"/>
              </w:rPr>
            </w:pPr>
            <w:r>
              <w:rPr>
                <w:rFonts w:ascii="Times New Roman" w:hAnsi="Times New Roman" w:cs="Times New Roman"/>
              </w:rPr>
              <w:t>0.0: 0.0</w:t>
            </w:r>
          </w:p>
        </w:tc>
        <w:tc>
          <w:tcPr>
            <w:tcW w:w="2083" w:type="dxa"/>
          </w:tcPr>
          <w:p w14:paraId="34E22EA7" w14:textId="77777777" w:rsidR="00657F8C" w:rsidRDefault="00657F8C">
            <w:pPr>
              <w:rPr>
                <w:rFonts w:ascii="Times New Roman" w:hAnsi="Times New Roman" w:cs="Times New Roman"/>
              </w:rPr>
            </w:pPr>
          </w:p>
        </w:tc>
      </w:tr>
      <w:tr w:rsidR="00657F8C" w14:paraId="25DFA69B" w14:textId="64247A1B" w:rsidTr="00F73818">
        <w:tc>
          <w:tcPr>
            <w:tcW w:w="1840" w:type="dxa"/>
          </w:tcPr>
          <w:p w14:paraId="1BF4100E" w14:textId="77777777" w:rsidR="00657F8C" w:rsidRDefault="00657F8C">
            <w:pPr>
              <w:rPr>
                <w:rFonts w:ascii="Times New Roman" w:hAnsi="Times New Roman" w:cs="Times New Roman"/>
              </w:rPr>
            </w:pPr>
            <w:r>
              <w:rPr>
                <w:rFonts w:ascii="Times New Roman" w:hAnsi="Times New Roman" w:cs="Times New Roman"/>
              </w:rPr>
              <w:t>0.060</w:t>
            </w:r>
          </w:p>
          <w:p w14:paraId="43C6714F" w14:textId="2ABF47B6" w:rsidR="004500E7" w:rsidRDefault="004500E7">
            <w:pPr>
              <w:rPr>
                <w:rFonts w:ascii="Times New Roman" w:hAnsi="Times New Roman" w:cs="Times New Roman"/>
              </w:rPr>
            </w:pPr>
            <w:r>
              <w:rPr>
                <w:rFonts w:ascii="Times New Roman" w:hAnsi="Times New Roman" w:cs="Times New Roman"/>
              </w:rPr>
              <w:t>test4</w:t>
            </w:r>
          </w:p>
        </w:tc>
        <w:tc>
          <w:tcPr>
            <w:tcW w:w="1843" w:type="dxa"/>
          </w:tcPr>
          <w:p w14:paraId="2EF5C422" w14:textId="63FCFB80" w:rsidR="00657F8C" w:rsidRDefault="00615571">
            <w:pPr>
              <w:rPr>
                <w:rFonts w:ascii="Times New Roman" w:hAnsi="Times New Roman" w:cs="Times New Roman"/>
              </w:rPr>
            </w:pPr>
            <w:r>
              <w:rPr>
                <w:rFonts w:ascii="Times New Roman" w:hAnsi="Times New Roman" w:cs="Times New Roman"/>
              </w:rPr>
              <w:t>0.0: 0.0</w:t>
            </w:r>
          </w:p>
        </w:tc>
        <w:tc>
          <w:tcPr>
            <w:tcW w:w="2162" w:type="dxa"/>
          </w:tcPr>
          <w:p w14:paraId="6B72F1D0" w14:textId="77777777" w:rsidR="00657F8C" w:rsidRDefault="00657F8C">
            <w:pPr>
              <w:rPr>
                <w:rFonts w:ascii="Times New Roman" w:hAnsi="Times New Roman" w:cs="Times New Roman"/>
              </w:rPr>
            </w:pPr>
          </w:p>
        </w:tc>
        <w:tc>
          <w:tcPr>
            <w:tcW w:w="1422" w:type="dxa"/>
          </w:tcPr>
          <w:p w14:paraId="25721D6D" w14:textId="7B8A6DF1" w:rsidR="00657F8C" w:rsidRDefault="00615571">
            <w:pPr>
              <w:rPr>
                <w:rFonts w:ascii="Times New Roman" w:hAnsi="Times New Roman" w:cs="Times New Roman"/>
              </w:rPr>
            </w:pPr>
            <w:r>
              <w:rPr>
                <w:rFonts w:ascii="Times New Roman" w:hAnsi="Times New Roman" w:cs="Times New Roman"/>
              </w:rPr>
              <w:t>0.0: 0.0</w:t>
            </w:r>
          </w:p>
        </w:tc>
        <w:tc>
          <w:tcPr>
            <w:tcW w:w="2083" w:type="dxa"/>
          </w:tcPr>
          <w:p w14:paraId="666D5BE9" w14:textId="77777777" w:rsidR="00657F8C" w:rsidRDefault="00657F8C">
            <w:pPr>
              <w:rPr>
                <w:rFonts w:ascii="Times New Roman" w:hAnsi="Times New Roman" w:cs="Times New Roman"/>
              </w:rPr>
            </w:pPr>
          </w:p>
        </w:tc>
      </w:tr>
      <w:tr w:rsidR="00657F8C" w14:paraId="426800FB" w14:textId="0C6BEE63" w:rsidTr="00F73818">
        <w:tc>
          <w:tcPr>
            <w:tcW w:w="1840" w:type="dxa"/>
          </w:tcPr>
          <w:p w14:paraId="2C07410D" w14:textId="77777777" w:rsidR="00657F8C" w:rsidRDefault="00657F8C">
            <w:pPr>
              <w:rPr>
                <w:rFonts w:ascii="Times New Roman" w:hAnsi="Times New Roman" w:cs="Times New Roman"/>
              </w:rPr>
            </w:pPr>
            <w:r>
              <w:rPr>
                <w:rFonts w:ascii="Times New Roman" w:hAnsi="Times New Roman" w:cs="Times New Roman"/>
              </w:rPr>
              <w:lastRenderedPageBreak/>
              <w:t>0.065</w:t>
            </w:r>
          </w:p>
          <w:p w14:paraId="623B8150" w14:textId="7EAD1255" w:rsidR="004500E7" w:rsidRDefault="004500E7">
            <w:pPr>
              <w:rPr>
                <w:rFonts w:ascii="Times New Roman" w:hAnsi="Times New Roman" w:cs="Times New Roman"/>
              </w:rPr>
            </w:pPr>
            <w:r>
              <w:rPr>
                <w:rFonts w:ascii="Times New Roman" w:hAnsi="Times New Roman" w:cs="Times New Roman"/>
              </w:rPr>
              <w:t>test5</w:t>
            </w:r>
          </w:p>
        </w:tc>
        <w:tc>
          <w:tcPr>
            <w:tcW w:w="1843" w:type="dxa"/>
          </w:tcPr>
          <w:p w14:paraId="1FDCB208" w14:textId="7B4951EF" w:rsidR="00657F8C" w:rsidRDefault="00615571">
            <w:pPr>
              <w:rPr>
                <w:rFonts w:ascii="Times New Roman" w:hAnsi="Times New Roman" w:cs="Times New Roman"/>
              </w:rPr>
            </w:pPr>
            <w:r>
              <w:rPr>
                <w:rFonts w:ascii="Times New Roman" w:hAnsi="Times New Roman" w:cs="Times New Roman"/>
              </w:rPr>
              <w:t>0.0: 0.0</w:t>
            </w:r>
          </w:p>
        </w:tc>
        <w:tc>
          <w:tcPr>
            <w:tcW w:w="2162" w:type="dxa"/>
          </w:tcPr>
          <w:p w14:paraId="0E0F4832" w14:textId="77777777" w:rsidR="00657F8C" w:rsidRDefault="00657F8C">
            <w:pPr>
              <w:rPr>
                <w:rFonts w:ascii="Times New Roman" w:hAnsi="Times New Roman" w:cs="Times New Roman"/>
              </w:rPr>
            </w:pPr>
          </w:p>
        </w:tc>
        <w:tc>
          <w:tcPr>
            <w:tcW w:w="1422" w:type="dxa"/>
          </w:tcPr>
          <w:p w14:paraId="70A699D2" w14:textId="08A89F28" w:rsidR="00657F8C" w:rsidRDefault="00615571">
            <w:pPr>
              <w:rPr>
                <w:rFonts w:ascii="Times New Roman" w:hAnsi="Times New Roman" w:cs="Times New Roman"/>
              </w:rPr>
            </w:pPr>
            <w:r>
              <w:rPr>
                <w:rFonts w:ascii="Times New Roman" w:hAnsi="Times New Roman" w:cs="Times New Roman"/>
              </w:rPr>
              <w:t>0.0: 0.0</w:t>
            </w:r>
          </w:p>
        </w:tc>
        <w:tc>
          <w:tcPr>
            <w:tcW w:w="2083" w:type="dxa"/>
          </w:tcPr>
          <w:p w14:paraId="23A4FF4B" w14:textId="77777777" w:rsidR="00657F8C" w:rsidRDefault="00657F8C">
            <w:pPr>
              <w:rPr>
                <w:rFonts w:ascii="Times New Roman" w:hAnsi="Times New Roman" w:cs="Times New Roman"/>
              </w:rPr>
            </w:pPr>
          </w:p>
        </w:tc>
      </w:tr>
      <w:tr w:rsidR="00F73818" w14:paraId="1BEAC4F0" w14:textId="77777777" w:rsidTr="00F73818">
        <w:tc>
          <w:tcPr>
            <w:tcW w:w="1840" w:type="dxa"/>
          </w:tcPr>
          <w:p w14:paraId="7036B3F1" w14:textId="77777777" w:rsidR="00F73818" w:rsidRDefault="00F73818">
            <w:pPr>
              <w:rPr>
                <w:rFonts w:ascii="Times New Roman" w:hAnsi="Times New Roman" w:cs="Times New Roman"/>
              </w:rPr>
            </w:pPr>
            <w:r>
              <w:rPr>
                <w:rFonts w:ascii="Times New Roman" w:hAnsi="Times New Roman" w:cs="Times New Roman"/>
              </w:rPr>
              <w:t>0.070</w:t>
            </w:r>
          </w:p>
          <w:p w14:paraId="1E520E6C" w14:textId="2DBEDD16" w:rsidR="00F73818" w:rsidRDefault="00F73818">
            <w:pPr>
              <w:rPr>
                <w:rFonts w:ascii="Times New Roman" w:hAnsi="Times New Roman" w:cs="Times New Roman"/>
              </w:rPr>
            </w:pPr>
            <w:r>
              <w:rPr>
                <w:rFonts w:ascii="Times New Roman" w:hAnsi="Times New Roman" w:cs="Times New Roman"/>
              </w:rPr>
              <w:t>test9</w:t>
            </w:r>
          </w:p>
        </w:tc>
        <w:tc>
          <w:tcPr>
            <w:tcW w:w="1843" w:type="dxa"/>
          </w:tcPr>
          <w:p w14:paraId="4CFFF93C" w14:textId="74F6B998" w:rsidR="00F73818" w:rsidRDefault="00F73818">
            <w:pPr>
              <w:rPr>
                <w:rFonts w:ascii="Times New Roman" w:hAnsi="Times New Roman" w:cs="Times New Roman"/>
              </w:rPr>
            </w:pPr>
            <w:r>
              <w:rPr>
                <w:rFonts w:ascii="Times New Roman" w:hAnsi="Times New Roman" w:cs="Times New Roman"/>
              </w:rPr>
              <w:t>0.0: 0.0</w:t>
            </w:r>
          </w:p>
        </w:tc>
        <w:tc>
          <w:tcPr>
            <w:tcW w:w="2162" w:type="dxa"/>
          </w:tcPr>
          <w:p w14:paraId="13095A63" w14:textId="77777777" w:rsidR="00F73818" w:rsidRDefault="00F73818">
            <w:pPr>
              <w:rPr>
                <w:rFonts w:ascii="Times New Roman" w:hAnsi="Times New Roman" w:cs="Times New Roman"/>
              </w:rPr>
            </w:pPr>
          </w:p>
        </w:tc>
        <w:tc>
          <w:tcPr>
            <w:tcW w:w="1422" w:type="dxa"/>
          </w:tcPr>
          <w:p w14:paraId="68DD5331" w14:textId="76C627A6" w:rsidR="00F73818" w:rsidRDefault="00F73818">
            <w:pPr>
              <w:rPr>
                <w:rFonts w:ascii="Times New Roman" w:hAnsi="Times New Roman" w:cs="Times New Roman"/>
              </w:rPr>
            </w:pPr>
            <w:r>
              <w:rPr>
                <w:rFonts w:ascii="Times New Roman" w:hAnsi="Times New Roman" w:cs="Times New Roman"/>
              </w:rPr>
              <w:t>0.0: 0.0</w:t>
            </w:r>
          </w:p>
        </w:tc>
        <w:tc>
          <w:tcPr>
            <w:tcW w:w="2083" w:type="dxa"/>
          </w:tcPr>
          <w:p w14:paraId="0DCD66BB" w14:textId="77777777" w:rsidR="00F73818" w:rsidRDefault="00F73818">
            <w:pPr>
              <w:rPr>
                <w:rFonts w:ascii="Times New Roman" w:hAnsi="Times New Roman" w:cs="Times New Roman"/>
              </w:rPr>
            </w:pPr>
          </w:p>
        </w:tc>
      </w:tr>
      <w:tr w:rsidR="00F73818" w14:paraId="4D954CAD" w14:textId="77777777" w:rsidTr="00F73818">
        <w:tc>
          <w:tcPr>
            <w:tcW w:w="1840" w:type="dxa"/>
          </w:tcPr>
          <w:p w14:paraId="061F504A" w14:textId="77777777" w:rsidR="00F73818" w:rsidRDefault="00F73818">
            <w:pPr>
              <w:rPr>
                <w:rFonts w:ascii="Times New Roman" w:hAnsi="Times New Roman" w:cs="Times New Roman"/>
              </w:rPr>
            </w:pPr>
            <w:r>
              <w:rPr>
                <w:rFonts w:ascii="Times New Roman" w:hAnsi="Times New Roman" w:cs="Times New Roman"/>
              </w:rPr>
              <w:t>0.075</w:t>
            </w:r>
          </w:p>
          <w:p w14:paraId="740FD813" w14:textId="22597007" w:rsidR="00F73818" w:rsidRDefault="00F73818">
            <w:pPr>
              <w:rPr>
                <w:rFonts w:ascii="Times New Roman" w:hAnsi="Times New Roman" w:cs="Times New Roman"/>
              </w:rPr>
            </w:pPr>
            <w:r>
              <w:rPr>
                <w:rFonts w:ascii="Times New Roman" w:hAnsi="Times New Roman" w:cs="Times New Roman"/>
              </w:rPr>
              <w:t>test10</w:t>
            </w:r>
          </w:p>
        </w:tc>
        <w:tc>
          <w:tcPr>
            <w:tcW w:w="1843" w:type="dxa"/>
          </w:tcPr>
          <w:p w14:paraId="1EE15886" w14:textId="164759A5" w:rsidR="00F73818" w:rsidRDefault="00F73818">
            <w:pPr>
              <w:rPr>
                <w:rFonts w:ascii="Times New Roman" w:hAnsi="Times New Roman" w:cs="Times New Roman"/>
              </w:rPr>
            </w:pPr>
            <w:r>
              <w:rPr>
                <w:rFonts w:ascii="Times New Roman" w:hAnsi="Times New Roman" w:cs="Times New Roman"/>
              </w:rPr>
              <w:t>0.0: 0.0</w:t>
            </w:r>
          </w:p>
        </w:tc>
        <w:tc>
          <w:tcPr>
            <w:tcW w:w="2162" w:type="dxa"/>
          </w:tcPr>
          <w:p w14:paraId="460DDDD4" w14:textId="77777777" w:rsidR="00F73818" w:rsidRDefault="00F73818">
            <w:pPr>
              <w:rPr>
                <w:rFonts w:ascii="Times New Roman" w:hAnsi="Times New Roman" w:cs="Times New Roman"/>
              </w:rPr>
            </w:pPr>
          </w:p>
        </w:tc>
        <w:tc>
          <w:tcPr>
            <w:tcW w:w="1422" w:type="dxa"/>
          </w:tcPr>
          <w:p w14:paraId="1D03DCFE" w14:textId="576CAA1D" w:rsidR="00F73818" w:rsidRDefault="00F73818">
            <w:pPr>
              <w:rPr>
                <w:rFonts w:ascii="Times New Roman" w:hAnsi="Times New Roman" w:cs="Times New Roman"/>
              </w:rPr>
            </w:pPr>
            <w:r>
              <w:rPr>
                <w:rFonts w:ascii="Times New Roman" w:hAnsi="Times New Roman" w:cs="Times New Roman"/>
              </w:rPr>
              <w:t>0.0: 0.0</w:t>
            </w:r>
          </w:p>
        </w:tc>
        <w:tc>
          <w:tcPr>
            <w:tcW w:w="2083" w:type="dxa"/>
          </w:tcPr>
          <w:p w14:paraId="3841C0FC" w14:textId="77777777" w:rsidR="00F73818" w:rsidRDefault="00F73818">
            <w:pPr>
              <w:rPr>
                <w:rFonts w:ascii="Times New Roman" w:hAnsi="Times New Roman" w:cs="Times New Roman"/>
              </w:rPr>
            </w:pPr>
          </w:p>
        </w:tc>
      </w:tr>
    </w:tbl>
    <w:p w14:paraId="3AAFA153" w14:textId="77777777" w:rsidR="00963B99" w:rsidRPr="001F7131" w:rsidRDefault="00963B99">
      <w:pPr>
        <w:rPr>
          <w:rFonts w:ascii="Times New Roman" w:hAnsi="Times New Roman" w:cs="Times New Roman"/>
        </w:rPr>
      </w:pPr>
    </w:p>
    <w:p w14:paraId="04594FD2" w14:textId="77777777" w:rsidR="00783C8E" w:rsidRPr="001F7131" w:rsidRDefault="00783C8E">
      <w:pPr>
        <w:rPr>
          <w:rFonts w:ascii="Times New Roman" w:hAnsi="Times New Roman" w:cs="Times New Roman"/>
        </w:rPr>
      </w:pPr>
    </w:p>
    <w:p w14:paraId="59C5A876" w14:textId="5E2CDE7F" w:rsidR="006E7CD3" w:rsidRPr="007B129C" w:rsidRDefault="00783C8E">
      <w:pPr>
        <w:rPr>
          <w:rFonts w:ascii="Times New Roman" w:hAnsi="Times New Roman" w:cs="Times New Roman"/>
          <w:u w:val="single"/>
        </w:rPr>
      </w:pPr>
      <w:r w:rsidRPr="007B129C">
        <w:rPr>
          <w:rFonts w:ascii="Times New Roman" w:hAnsi="Times New Roman" w:cs="Times New Roman"/>
          <w:u w:val="single"/>
        </w:rPr>
        <w:t xml:space="preserve">Data for </w:t>
      </w:r>
      <w:r w:rsidR="00231FB0" w:rsidRPr="007B129C">
        <w:rPr>
          <w:rFonts w:ascii="Times New Roman" w:hAnsi="Times New Roman" w:cs="Times New Roman"/>
          <w:u w:val="single"/>
        </w:rPr>
        <w:t>PCA</w:t>
      </w:r>
    </w:p>
    <w:p w14:paraId="30E1E0D3" w14:textId="77777777" w:rsidR="00F73818" w:rsidRDefault="006E7CD3" w:rsidP="004500E7">
      <w:pPr>
        <w:rPr>
          <w:rFonts w:ascii="Times New Roman" w:hAnsi="Times New Roman" w:cs="Times New Roman"/>
        </w:rPr>
      </w:pPr>
      <w:r w:rsidRPr="007B129C">
        <w:rPr>
          <w:rFonts w:ascii="Times New Roman" w:hAnsi="Times New Roman" w:cs="Times New Roman"/>
        </w:rPr>
        <w:t>The different types of data: Worldclim (</w:t>
      </w:r>
      <w:hyperlink r:id="rId7" w:history="1">
        <w:r w:rsidRPr="007B129C">
          <w:rPr>
            <w:rStyle w:val="Hyperlink"/>
            <w:rFonts w:ascii="Times New Roman" w:hAnsi="Times New Roman" w:cs="Times New Roman"/>
          </w:rPr>
          <w:t>http://www.worldclim.org/</w:t>
        </w:r>
      </w:hyperlink>
      <w:r w:rsidRPr="007B129C">
        <w:rPr>
          <w:rFonts w:ascii="Times New Roman" w:hAnsi="Times New Roman" w:cs="Times New Roman"/>
        </w:rPr>
        <w:t>) variables were derived from this website (</w:t>
      </w:r>
      <w:hyperlink r:id="rId8" w:history="1">
        <w:r w:rsidRPr="007B129C">
          <w:rPr>
            <w:rStyle w:val="Hyperlink"/>
            <w:rFonts w:ascii="Times New Roman" w:hAnsi="Times New Roman" w:cs="Times New Roman"/>
          </w:rPr>
          <w:t>https://deepblue.lib.umich.edu/data/concern/data_sets/gt54kn05f</w:t>
        </w:r>
      </w:hyperlink>
      <w:r w:rsidRPr="007B129C">
        <w:rPr>
          <w:rFonts w:ascii="Times New Roman" w:hAnsi="Times New Roman" w:cs="Times New Roman"/>
        </w:rPr>
        <w:t xml:space="preserve">). </w:t>
      </w:r>
    </w:p>
    <w:p w14:paraId="1D6B6D3E" w14:textId="77777777" w:rsidR="00F73818" w:rsidRDefault="006E7CD3" w:rsidP="00F73818">
      <w:pPr>
        <w:rPr>
          <w:rFonts w:ascii="Times New Roman" w:hAnsi="Times New Roman" w:cs="Times New Roman"/>
        </w:rPr>
      </w:pPr>
      <w:r w:rsidRPr="007B129C">
        <w:rPr>
          <w:rFonts w:ascii="Times New Roman" w:hAnsi="Times New Roman" w:cs="Times New Roman"/>
        </w:rPr>
        <w:t>Bioclim variables were derived (</w:t>
      </w:r>
      <w:hyperlink r:id="rId9" w:history="1">
        <w:r w:rsidRPr="007B129C">
          <w:rPr>
            <w:rStyle w:val="Hyperlink"/>
            <w:rFonts w:ascii="Times New Roman" w:hAnsi="Times New Roman" w:cs="Times New Roman"/>
          </w:rPr>
          <w:t>https://www.worldclim.org/bioclim</w:t>
        </w:r>
      </w:hyperlink>
      <w:r w:rsidRPr="007B129C">
        <w:rPr>
          <w:rFonts w:ascii="Times New Roman" w:hAnsi="Times New Roman" w:cs="Times New Roman"/>
        </w:rPr>
        <w:t>) from this website specifically (</w:t>
      </w:r>
      <w:hyperlink r:id="rId10" w:history="1">
        <w:r w:rsidRPr="007B129C">
          <w:rPr>
            <w:rStyle w:val="Hyperlink"/>
            <w:rFonts w:ascii="Times New Roman" w:hAnsi="Times New Roman" w:cs="Times New Roman"/>
          </w:rPr>
          <w:t>http://worldclim.org/version2</w:t>
        </w:r>
      </w:hyperlink>
      <w:r w:rsidRPr="007B129C">
        <w:rPr>
          <w:rFonts w:ascii="Times New Roman" w:hAnsi="Times New Roman" w:cs="Times New Roman"/>
        </w:rPr>
        <w:t xml:space="preserve">). </w:t>
      </w:r>
    </w:p>
    <w:p w14:paraId="028D2405" w14:textId="7BAB8232" w:rsidR="00F73818" w:rsidRDefault="006E7CD3" w:rsidP="00F73818">
      <w:pPr>
        <w:rPr>
          <w:rFonts w:ascii="Times New Roman" w:hAnsi="Times New Roman" w:cs="Times New Roman"/>
        </w:rPr>
      </w:pPr>
      <w:r w:rsidRPr="007B129C">
        <w:rPr>
          <w:rFonts w:ascii="Times New Roman" w:hAnsi="Times New Roman" w:cs="Times New Roman"/>
        </w:rPr>
        <w:t xml:space="preserve">Cloud cover from </w:t>
      </w:r>
      <w:r w:rsidR="00C432F3" w:rsidRPr="007B129C">
        <w:rPr>
          <w:rFonts w:ascii="Times New Roman" w:hAnsi="Times New Roman" w:cs="Times New Roman"/>
        </w:rPr>
        <w:t>IPCC</w:t>
      </w:r>
      <w:r w:rsidRPr="007B129C">
        <w:rPr>
          <w:rFonts w:ascii="Times New Roman" w:hAnsi="Times New Roman" w:cs="Times New Roman"/>
        </w:rPr>
        <w:t xml:space="preserve"> were derived from this website (</w:t>
      </w:r>
      <w:hyperlink r:id="rId11" w:history="1">
        <w:r w:rsidRPr="007B129C">
          <w:rPr>
            <w:rStyle w:val="Hyperlink"/>
            <w:rFonts w:ascii="Times New Roman" w:hAnsi="Times New Roman" w:cs="Times New Roman"/>
          </w:rPr>
          <w:t>https://visibleearth.nasa.gov/view.php?id=85843</w:t>
        </w:r>
      </w:hyperlink>
      <w:r w:rsidRPr="007B129C">
        <w:rPr>
          <w:rFonts w:ascii="Times New Roman" w:hAnsi="Times New Roman" w:cs="Times New Roman"/>
        </w:rPr>
        <w:t xml:space="preserve">). </w:t>
      </w:r>
      <w:r w:rsidR="00C432F3" w:rsidRPr="007B129C">
        <w:rPr>
          <w:rFonts w:ascii="Times New Roman" w:hAnsi="Times New Roman" w:cs="Times New Roman"/>
        </w:rPr>
        <w:t xml:space="preserve">Paper that used it before </w:t>
      </w:r>
      <w:hyperlink r:id="rId12" w:anchor="bib0195" w:history="1">
        <w:r w:rsidR="00C432F3" w:rsidRPr="007B129C">
          <w:rPr>
            <w:rStyle w:val="Hyperlink"/>
            <w:rFonts w:ascii="Times New Roman" w:hAnsi="Times New Roman" w:cs="Times New Roman"/>
          </w:rPr>
          <w:t>https://www.sciencedirect.com/science/article/pii/S0304380016304665#bib0195</w:t>
        </w:r>
      </w:hyperlink>
      <w:r w:rsidR="00C432F3" w:rsidRPr="007B129C">
        <w:rPr>
          <w:rFonts w:ascii="Times New Roman" w:hAnsi="Times New Roman" w:cs="Times New Roman"/>
        </w:rPr>
        <w:t xml:space="preserve"> </w:t>
      </w:r>
      <w:r w:rsidR="00F73818">
        <w:rPr>
          <w:rFonts w:ascii="Times New Roman" w:hAnsi="Times New Roman" w:cs="Times New Roman"/>
        </w:rPr>
        <w:t>.</w:t>
      </w:r>
    </w:p>
    <w:p w14:paraId="1DE67984" w14:textId="71C08A78" w:rsidR="006E7CD3" w:rsidRPr="00F73818" w:rsidRDefault="006E7CD3" w:rsidP="00F73818">
      <w:pPr>
        <w:rPr>
          <w:rFonts w:ascii="Times New Roman" w:hAnsi="Times New Roman" w:cs="Times New Roman"/>
          <w:u w:val="single"/>
        </w:rPr>
      </w:pPr>
      <w:r w:rsidRPr="007B129C">
        <w:rPr>
          <w:rFonts w:ascii="Times New Roman" w:hAnsi="Times New Roman" w:cs="Times New Roman"/>
        </w:rPr>
        <w:t>Elevation is derived from 2.5 arcminute altitude grids from the Worldclim v1.4 data repository (</w:t>
      </w:r>
      <w:r w:rsidRPr="007B129C">
        <w:rPr>
          <w:rFonts w:ascii="Times New Roman" w:hAnsi="Times New Roman" w:cs="Times New Roman"/>
          <w:color w:val="0000FF"/>
        </w:rPr>
        <w:t>http://biogeo.ucdavis.edu/data/climate/worldclim/ 1_4/grid/cur/alt_2-5m_bil.zip</w:t>
      </w:r>
      <w:r w:rsidRPr="007B129C">
        <w:rPr>
          <w:rFonts w:ascii="Times New Roman" w:hAnsi="Times New Roman" w:cs="Times New Roman"/>
        </w:rPr>
        <w:t xml:space="preserve">). </w:t>
      </w:r>
    </w:p>
    <w:p w14:paraId="235E7B1A" w14:textId="02658130" w:rsidR="006E7CD3" w:rsidRPr="00F73818" w:rsidRDefault="006E7CD3" w:rsidP="00F73818">
      <w:pPr>
        <w:pStyle w:val="NormalWeb"/>
        <w:shd w:val="clear" w:color="auto" w:fill="FFFFFF"/>
      </w:pPr>
      <w:r w:rsidRPr="007B129C">
        <w:t xml:space="preserve">From all these variables, the ones we ended up using for ENM were: elevation, annual mean temperature, Max temp of </w:t>
      </w:r>
      <w:r>
        <w:rPr>
          <w:rFonts w:ascii="TimesNewRomanPSMT" w:hAnsi="TimesNewRomanPSMT"/>
        </w:rPr>
        <w:t>warmest month, min temp of coldest month, annual precipitation, precipitation of wettest quarter, precipitation of driest quarter, climate moisture index, PET driest quarter, PET wettest quarter, and cloud cover.</w:t>
      </w:r>
    </w:p>
    <w:p w14:paraId="51FE82E7" w14:textId="77777777" w:rsidR="00783C8E" w:rsidRPr="001F7131" w:rsidRDefault="00783C8E">
      <w:pPr>
        <w:rPr>
          <w:rFonts w:ascii="Times New Roman" w:hAnsi="Times New Roman" w:cs="Times New Roman"/>
        </w:rPr>
      </w:pPr>
      <w:r w:rsidRPr="001F7131">
        <w:rPr>
          <w:rFonts w:ascii="Times New Roman" w:hAnsi="Times New Roman" w:cs="Times New Roman"/>
        </w:rPr>
        <w:t>Min, 1q, mean, 3q max of lots of things</w:t>
      </w:r>
    </w:p>
    <w:p w14:paraId="2BF0B102" w14:textId="77777777" w:rsidR="00783C8E" w:rsidRPr="001F7131" w:rsidRDefault="00783C8E">
      <w:pPr>
        <w:rPr>
          <w:rFonts w:ascii="Times New Roman" w:hAnsi="Times New Roman" w:cs="Times New Roman"/>
        </w:rPr>
      </w:pPr>
      <w:r w:rsidRPr="001F7131">
        <w:rPr>
          <w:rFonts w:ascii="Times New Roman" w:hAnsi="Times New Roman" w:cs="Times New Roman"/>
        </w:rPr>
        <w:t>Polygons</w:t>
      </w:r>
    </w:p>
    <w:p w14:paraId="4BC37271" w14:textId="4B3F5056" w:rsidR="00783C8E" w:rsidRDefault="00783C8E">
      <w:pPr>
        <w:rPr>
          <w:rFonts w:ascii="Times New Roman" w:hAnsi="Times New Roman" w:cs="Times New Roman"/>
        </w:rPr>
      </w:pPr>
    </w:p>
    <w:p w14:paraId="49C73E95" w14:textId="77777777" w:rsidR="003513E4" w:rsidRPr="001F7131" w:rsidRDefault="003513E4" w:rsidP="003513E4">
      <w:pPr>
        <w:rPr>
          <w:rFonts w:ascii="Times New Roman" w:hAnsi="Times New Roman" w:cs="Times New Roman"/>
          <w:u w:val="single"/>
        </w:rPr>
      </w:pPr>
      <w:r w:rsidRPr="001F7131">
        <w:rPr>
          <w:rFonts w:ascii="Times New Roman" w:hAnsi="Times New Roman" w:cs="Times New Roman"/>
          <w:u w:val="single"/>
        </w:rPr>
        <w:t>PCA, and ANOVA Analyses</w:t>
      </w:r>
    </w:p>
    <w:p w14:paraId="7BB8BE61" w14:textId="77777777" w:rsidR="003513E4" w:rsidRPr="001F7131" w:rsidRDefault="003513E4" w:rsidP="003513E4">
      <w:pPr>
        <w:rPr>
          <w:rFonts w:ascii="Times New Roman" w:hAnsi="Times New Roman" w:cs="Times New Roman"/>
        </w:rPr>
      </w:pPr>
      <w:r w:rsidRPr="001F7131">
        <w:rPr>
          <w:rFonts w:ascii="Times New Roman" w:hAnsi="Times New Roman" w:cs="Times New Roman"/>
        </w:rPr>
        <w:t>ANOVA</w:t>
      </w:r>
      <w:r w:rsidRPr="001F7131">
        <w:rPr>
          <w:rFonts w:ascii="Times New Roman" w:hAnsi="Times New Roman" w:cs="Times New Roman"/>
          <w:vertAlign w:val="subscript"/>
        </w:rPr>
        <w:t xml:space="preserve">pgls </w:t>
      </w:r>
      <w:r w:rsidRPr="001F7131">
        <w:rPr>
          <w:rFonts w:ascii="Times New Roman" w:hAnsi="Times New Roman" w:cs="Times New Roman"/>
        </w:rPr>
        <w:t>for PCA</w:t>
      </w:r>
    </w:p>
    <w:p w14:paraId="796C90C9" w14:textId="77777777" w:rsidR="003513E4" w:rsidRPr="001F7131" w:rsidRDefault="003513E4" w:rsidP="003513E4">
      <w:pPr>
        <w:rPr>
          <w:rFonts w:ascii="Times New Roman" w:hAnsi="Times New Roman" w:cs="Times New Roman"/>
        </w:rPr>
      </w:pPr>
      <w:r w:rsidRPr="001F7131">
        <w:rPr>
          <w:rFonts w:ascii="Times New Roman" w:hAnsi="Times New Roman" w:cs="Times New Roman"/>
        </w:rPr>
        <w:t>Loadings PCA axes</w:t>
      </w:r>
    </w:p>
    <w:p w14:paraId="54FB7178" w14:textId="77777777" w:rsidR="003513E4" w:rsidRPr="001F7131" w:rsidRDefault="003513E4" w:rsidP="003513E4">
      <w:pPr>
        <w:rPr>
          <w:rFonts w:ascii="Times New Roman" w:hAnsi="Times New Roman" w:cs="Times New Roman"/>
        </w:rPr>
      </w:pPr>
      <w:r w:rsidRPr="001F7131">
        <w:rPr>
          <w:rFonts w:ascii="Times New Roman" w:hAnsi="Times New Roman" w:cs="Times New Roman"/>
        </w:rPr>
        <w:t>ANOVA on those variables</w:t>
      </w:r>
    </w:p>
    <w:p w14:paraId="4D3CEB93" w14:textId="77777777" w:rsidR="003513E4" w:rsidRPr="001F7131" w:rsidRDefault="003513E4" w:rsidP="003513E4">
      <w:pPr>
        <w:rPr>
          <w:rFonts w:ascii="Times New Roman" w:hAnsi="Times New Roman" w:cs="Times New Roman"/>
        </w:rPr>
      </w:pPr>
      <w:r w:rsidRPr="001F7131">
        <w:rPr>
          <w:rFonts w:ascii="Times New Roman" w:hAnsi="Times New Roman" w:cs="Times New Roman"/>
        </w:rPr>
        <w:t>Arb-Terr</w:t>
      </w:r>
    </w:p>
    <w:p w14:paraId="56F9D758" w14:textId="77777777" w:rsidR="003513E4" w:rsidRPr="001F7131" w:rsidRDefault="003513E4">
      <w:pPr>
        <w:rPr>
          <w:rFonts w:ascii="Times New Roman" w:hAnsi="Times New Roman" w:cs="Times New Roman"/>
        </w:rPr>
      </w:pPr>
    </w:p>
    <w:p w14:paraId="240A354A" w14:textId="44715942" w:rsidR="00783C8E" w:rsidRPr="001F7131" w:rsidRDefault="00783C8E">
      <w:pPr>
        <w:rPr>
          <w:rFonts w:ascii="Times New Roman" w:hAnsi="Times New Roman" w:cs="Times New Roman"/>
          <w:u w:val="single"/>
        </w:rPr>
      </w:pPr>
      <w:r w:rsidRPr="001F7131">
        <w:rPr>
          <w:rFonts w:ascii="Times New Roman" w:hAnsi="Times New Roman" w:cs="Times New Roman"/>
          <w:u w:val="single"/>
        </w:rPr>
        <w:t xml:space="preserve">Data for Ecological Niche </w:t>
      </w:r>
      <w:commentRangeStart w:id="40"/>
      <w:r w:rsidRPr="001F7131">
        <w:rPr>
          <w:rFonts w:ascii="Times New Roman" w:hAnsi="Times New Roman" w:cs="Times New Roman"/>
          <w:u w:val="single"/>
        </w:rPr>
        <w:t>Modeling</w:t>
      </w:r>
      <w:r w:rsidR="00655816" w:rsidRPr="00655816">
        <w:rPr>
          <w:rFonts w:ascii="Times New Roman" w:hAnsi="Times New Roman" w:cs="Times New Roman"/>
        </w:rPr>
        <w:t xml:space="preserve"> </w:t>
      </w:r>
      <w:commentRangeEnd w:id="40"/>
      <w:r w:rsidR="00A92F45">
        <w:rPr>
          <w:rStyle w:val="CommentReference"/>
        </w:rPr>
        <w:commentReference w:id="40"/>
      </w:r>
      <w:r w:rsidR="00655816" w:rsidRPr="00655816">
        <w:rPr>
          <w:rFonts w:ascii="Times New Roman" w:hAnsi="Times New Roman" w:cs="Times New Roman"/>
        </w:rPr>
        <w:t>[Lauren will work on this verbiage]</w:t>
      </w:r>
    </w:p>
    <w:p w14:paraId="13EBB0D6" w14:textId="50D137F1" w:rsidR="00F75F8E" w:rsidRDefault="003513E4">
      <w:pPr>
        <w:rPr>
          <w:rFonts w:ascii="Times New Roman" w:hAnsi="Times New Roman" w:cs="Times New Roman"/>
        </w:rPr>
      </w:pPr>
      <w:del w:id="41" w:author="Erica Baken" w:date="2019-05-22T17:54:00Z">
        <w:r w:rsidDel="00590224">
          <w:rPr>
            <w:rFonts w:ascii="Times New Roman" w:hAnsi="Times New Roman" w:cs="Times New Roman"/>
          </w:rPr>
          <w:delText xml:space="preserve">Primary analyses </w:delText>
        </w:r>
        <w:r w:rsidR="00515BB1" w:rsidDel="00590224">
          <w:rPr>
            <w:rFonts w:ascii="Times New Roman" w:hAnsi="Times New Roman" w:cs="Times New Roman"/>
          </w:rPr>
          <w:delText>were</w:delText>
        </w:r>
      </w:del>
      <w:ins w:id="42" w:author="Erica Baken" w:date="2019-05-22T17:54:00Z">
        <w:r w:rsidR="00590224">
          <w:rPr>
            <w:rFonts w:ascii="Times New Roman" w:hAnsi="Times New Roman" w:cs="Times New Roman"/>
          </w:rPr>
          <w:t xml:space="preserve">We </w:t>
        </w:r>
        <w:r w:rsidR="0082330B">
          <w:rPr>
            <w:rFonts w:ascii="Times New Roman" w:hAnsi="Times New Roman" w:cs="Times New Roman"/>
          </w:rPr>
          <w:t xml:space="preserve">created ecological niche models for </w:t>
        </w:r>
      </w:ins>
      <w:ins w:id="43" w:author="Erica Baken" w:date="2019-05-22T18:05:00Z">
        <w:r w:rsidR="00A92F45">
          <w:rPr>
            <w:rFonts w:ascii="Times New Roman" w:hAnsi="Times New Roman" w:cs="Times New Roman"/>
          </w:rPr>
          <w:t>both</w:t>
        </w:r>
      </w:ins>
      <w:ins w:id="44" w:author="Erica Baken" w:date="2019-05-22T18:04:00Z">
        <w:r w:rsidR="00A92F45">
          <w:rPr>
            <w:rFonts w:ascii="Times New Roman" w:hAnsi="Times New Roman" w:cs="Times New Roman"/>
          </w:rPr>
          <w:t xml:space="preserve"> arboreal and te</w:t>
        </w:r>
      </w:ins>
      <w:ins w:id="45" w:author="Erica Baken" w:date="2019-05-22T18:05:00Z">
        <w:r w:rsidR="00A92F45">
          <w:rPr>
            <w:rFonts w:ascii="Times New Roman" w:hAnsi="Times New Roman" w:cs="Times New Roman"/>
          </w:rPr>
          <w:t>rrestrial species groups</w:t>
        </w:r>
      </w:ins>
      <w:r w:rsidR="00515BB1">
        <w:rPr>
          <w:rFonts w:ascii="Times New Roman" w:hAnsi="Times New Roman" w:cs="Times New Roman"/>
        </w:rPr>
        <w:t xml:space="preserve"> </w:t>
      </w:r>
      <w:r>
        <w:rPr>
          <w:rFonts w:ascii="Times New Roman" w:hAnsi="Times New Roman" w:cs="Times New Roman"/>
        </w:rPr>
        <w:t>in Max</w:t>
      </w:r>
      <w:r w:rsidR="00AD7D69">
        <w:rPr>
          <w:rFonts w:ascii="Times New Roman" w:hAnsi="Times New Roman" w:cs="Times New Roman"/>
        </w:rPr>
        <w:t>e</w:t>
      </w:r>
      <w:r>
        <w:rPr>
          <w:rFonts w:ascii="Times New Roman" w:hAnsi="Times New Roman" w:cs="Times New Roman"/>
        </w:rPr>
        <w:t xml:space="preserve">nt </w:t>
      </w:r>
      <w:del w:id="46" w:author="Erica Baken" w:date="2019-05-22T17:51:00Z">
        <w:r w:rsidR="00A306C0" w:rsidDel="00590224">
          <w:rPr>
            <w:rFonts w:ascii="Times New Roman" w:hAnsi="Times New Roman" w:cs="Times New Roman"/>
          </w:rPr>
          <w:delText>v</w:delText>
        </w:r>
        <w:r w:rsidR="00F75F8E" w:rsidDel="00590224">
          <w:rPr>
            <w:rFonts w:ascii="Times New Roman" w:hAnsi="Times New Roman" w:cs="Times New Roman"/>
          </w:rPr>
          <w:delText>ersion</w:delText>
        </w:r>
        <w:r w:rsidR="00A306C0" w:rsidDel="00590224">
          <w:rPr>
            <w:rFonts w:ascii="Times New Roman" w:hAnsi="Times New Roman" w:cs="Times New Roman"/>
          </w:rPr>
          <w:delText xml:space="preserve"> </w:delText>
        </w:r>
      </w:del>
      <w:ins w:id="47" w:author="Erica Baken" w:date="2019-05-22T17:51:00Z">
        <w:r w:rsidR="00590224">
          <w:rPr>
            <w:rFonts w:ascii="Times New Roman" w:hAnsi="Times New Roman" w:cs="Times New Roman"/>
          </w:rPr>
          <w:t>v.</w:t>
        </w:r>
      </w:ins>
      <w:r w:rsidR="00A306C0">
        <w:rPr>
          <w:rFonts w:ascii="Times New Roman" w:hAnsi="Times New Roman" w:cs="Times New Roman"/>
        </w:rPr>
        <w:t>3.4.1</w:t>
      </w:r>
      <w:r>
        <w:rPr>
          <w:rFonts w:ascii="Times New Roman" w:hAnsi="Times New Roman" w:cs="Times New Roman"/>
        </w:rPr>
        <w:t xml:space="preserve"> </w:t>
      </w:r>
      <w:del w:id="48" w:author="Erica Baken" w:date="2019-05-22T18:05:00Z">
        <w:r w:rsidDel="00A92F45">
          <w:rPr>
            <w:rFonts w:ascii="Times New Roman" w:hAnsi="Times New Roman" w:cs="Times New Roman"/>
          </w:rPr>
          <w:delText xml:space="preserve">for all arboreal and terrestrial </w:delText>
        </w:r>
      </w:del>
      <w:del w:id="49" w:author="Erica Baken" w:date="2019-05-22T17:51:00Z">
        <w:r w:rsidDel="00590224">
          <w:rPr>
            <w:rFonts w:ascii="Times New Roman" w:hAnsi="Times New Roman" w:cs="Times New Roman"/>
          </w:rPr>
          <w:delText>species</w:delText>
        </w:r>
        <w:r w:rsidR="00515BB1" w:rsidDel="00590224">
          <w:rPr>
            <w:rFonts w:ascii="Times New Roman" w:hAnsi="Times New Roman" w:cs="Times New Roman"/>
          </w:rPr>
          <w:delText xml:space="preserve"> (</w:delText>
        </w:r>
        <w:r w:rsidR="001C4DE5" w:rsidDel="00590224">
          <w:rPr>
            <w:rFonts w:ascii="Times New Roman" w:hAnsi="Times New Roman" w:cs="Times New Roman"/>
          </w:rPr>
          <w:delText xml:space="preserve">or </w:delText>
        </w:r>
        <w:r w:rsidR="00515BB1" w:rsidDel="00590224">
          <w:rPr>
            <w:rFonts w:ascii="Times New Roman" w:hAnsi="Times New Roman" w:cs="Times New Roman"/>
          </w:rPr>
          <w:delText xml:space="preserve">all </w:delText>
        </w:r>
        <w:r w:rsidR="001C4DE5" w:rsidDel="00590224">
          <w:rPr>
            <w:rFonts w:ascii="Times New Roman" w:hAnsi="Times New Roman" w:cs="Times New Roman"/>
          </w:rPr>
          <w:delText>30</w:delText>
        </w:r>
        <w:r w:rsidR="00C972D9" w:rsidDel="00590224">
          <w:rPr>
            <w:rFonts w:ascii="Times New Roman" w:hAnsi="Times New Roman" w:cs="Times New Roman"/>
          </w:rPr>
          <w:delText xml:space="preserve">3 </w:delText>
        </w:r>
        <w:r w:rsidR="00515BB1" w:rsidDel="00590224">
          <w:rPr>
            <w:rFonts w:ascii="Times New Roman" w:hAnsi="Times New Roman" w:cs="Times New Roman"/>
          </w:rPr>
          <w:delText>species)</w:delText>
        </w:r>
        <w:r w:rsidR="001C4DE5" w:rsidDel="00590224">
          <w:rPr>
            <w:rFonts w:ascii="Times New Roman" w:hAnsi="Times New Roman" w:cs="Times New Roman"/>
          </w:rPr>
          <w:delText xml:space="preserve"> ((for the strict analysis this would be 56 arboreal and 201 terrestrial species</w:delText>
        </w:r>
        <w:r w:rsidR="003C1567" w:rsidDel="00590224">
          <w:rPr>
            <w:rFonts w:ascii="Times New Roman" w:hAnsi="Times New Roman" w:cs="Times New Roman"/>
          </w:rPr>
          <w:delText>))</w:delText>
        </w:r>
      </w:del>
      <w:del w:id="50" w:author="Erica Baken" w:date="2019-05-22T18:05:00Z">
        <w:r w:rsidDel="00A92F45">
          <w:rPr>
            <w:rFonts w:ascii="Times New Roman" w:hAnsi="Times New Roman" w:cs="Times New Roman"/>
          </w:rPr>
          <w:delText>.</w:delText>
        </w:r>
        <w:r w:rsidR="00915B11" w:rsidDel="00A92F45">
          <w:rPr>
            <w:rFonts w:ascii="Times New Roman" w:hAnsi="Times New Roman" w:cs="Times New Roman"/>
          </w:rPr>
          <w:delText xml:space="preserve"> </w:delText>
        </w:r>
        <w:r w:rsidR="00F75F8E" w:rsidDel="00A92F45">
          <w:rPr>
            <w:rFonts w:ascii="Times New Roman" w:hAnsi="Times New Roman" w:cs="Times New Roman"/>
          </w:rPr>
          <w:delText>To utilize this model, we used the</w:delText>
        </w:r>
      </w:del>
      <w:ins w:id="51" w:author="Erica Baken" w:date="2019-05-22T18:05:00Z">
        <w:r w:rsidR="00A92F45">
          <w:rPr>
            <w:rFonts w:ascii="Times New Roman" w:hAnsi="Times New Roman" w:cs="Times New Roman"/>
          </w:rPr>
          <w:t>implemented in the</w:t>
        </w:r>
      </w:ins>
      <w:r w:rsidR="00F75F8E">
        <w:rPr>
          <w:rFonts w:ascii="Times New Roman" w:hAnsi="Times New Roman" w:cs="Times New Roman"/>
        </w:rPr>
        <w:t xml:space="preserve"> dismo package </w:t>
      </w:r>
      <w:del w:id="52" w:author="Erica Baken" w:date="2019-05-22T18:05:00Z">
        <w:r w:rsidR="00F75F8E" w:rsidDel="00A92F45">
          <w:rPr>
            <w:rFonts w:ascii="Times New Roman" w:hAnsi="Times New Roman" w:cs="Times New Roman"/>
          </w:rPr>
          <w:delText>available in R statistical software</w:delText>
        </w:r>
        <w:r w:rsidR="00AD7D69" w:rsidDel="00A92F45">
          <w:rPr>
            <w:rFonts w:ascii="Times New Roman" w:hAnsi="Times New Roman" w:cs="Times New Roman"/>
          </w:rPr>
          <w:delText xml:space="preserve"> </w:delText>
        </w:r>
      </w:del>
      <w:r w:rsidR="00AD7D69">
        <w:rPr>
          <w:rFonts w:ascii="Times New Roman" w:hAnsi="Times New Roman" w:cs="Times New Roman"/>
        </w:rPr>
        <w:t>(citation?)</w:t>
      </w:r>
      <w:r w:rsidR="00F75F8E">
        <w:rPr>
          <w:rFonts w:ascii="Times New Roman" w:hAnsi="Times New Roman" w:cs="Times New Roman"/>
        </w:rPr>
        <w:t xml:space="preserve">. </w:t>
      </w:r>
      <w:commentRangeStart w:id="53"/>
      <w:r w:rsidR="00F75F8E">
        <w:rPr>
          <w:rFonts w:ascii="Times New Roman" w:hAnsi="Times New Roman" w:cs="Times New Roman"/>
        </w:rPr>
        <w:t>The arguments in the function was to jackknife the variables</w:t>
      </w:r>
      <w:r w:rsidR="00AD7D69">
        <w:rPr>
          <w:rFonts w:ascii="Times New Roman" w:hAnsi="Times New Roman" w:cs="Times New Roman"/>
        </w:rPr>
        <w:t xml:space="preserve">, percent contribution of the variables </w:t>
      </w:r>
      <w:r w:rsidR="00F75F8E">
        <w:rPr>
          <w:rFonts w:ascii="Times New Roman" w:hAnsi="Times New Roman" w:cs="Times New Roman"/>
        </w:rPr>
        <w:t>and</w:t>
      </w:r>
      <w:r w:rsidR="00AD7D69">
        <w:rPr>
          <w:rFonts w:ascii="Times New Roman" w:hAnsi="Times New Roman" w:cs="Times New Roman"/>
        </w:rPr>
        <w:t>,</w:t>
      </w:r>
      <w:r w:rsidR="00F75F8E">
        <w:rPr>
          <w:rFonts w:ascii="Times New Roman" w:hAnsi="Times New Roman" w:cs="Times New Roman"/>
        </w:rPr>
        <w:t xml:space="preserve"> to replicat</w:t>
      </w:r>
      <w:r w:rsidR="00AD7D69">
        <w:rPr>
          <w:rFonts w:ascii="Times New Roman" w:hAnsi="Times New Roman" w:cs="Times New Roman"/>
        </w:rPr>
        <w:t>ing the model</w:t>
      </w:r>
      <w:r w:rsidR="00F75F8E">
        <w:rPr>
          <w:rFonts w:ascii="Times New Roman" w:hAnsi="Times New Roman" w:cs="Times New Roman"/>
        </w:rPr>
        <w:t xml:space="preserve"> 10 times using a random seed to subsample the points.</w:t>
      </w:r>
      <w:commentRangeEnd w:id="53"/>
      <w:r w:rsidR="00A92F45">
        <w:rPr>
          <w:rStyle w:val="CommentReference"/>
        </w:rPr>
        <w:commentReference w:id="53"/>
      </w:r>
      <w:r w:rsidR="00F75F8E">
        <w:rPr>
          <w:rFonts w:ascii="Times New Roman" w:hAnsi="Times New Roman" w:cs="Times New Roman"/>
        </w:rPr>
        <w:t xml:space="preserve"> To be able to evaluate the model later on, we k-folded the original point data set into 80% training and 20% testing. </w:t>
      </w:r>
      <w:del w:id="54" w:author="Erica Baken" w:date="2019-05-22T18:07:00Z">
        <w:r w:rsidR="00F75F8E" w:rsidDel="00A92F45">
          <w:rPr>
            <w:rFonts w:ascii="Times New Roman" w:hAnsi="Times New Roman" w:cs="Times New Roman"/>
          </w:rPr>
          <w:delText xml:space="preserve">It was the training dataset that was used to make the model itself for each microhabitat. We used all climate variables (previously stated) were proven important. </w:delText>
        </w:r>
      </w:del>
    </w:p>
    <w:p w14:paraId="17E110FF" w14:textId="7A79C454" w:rsidR="00F75F8E" w:rsidDel="00A92F45" w:rsidRDefault="00F75F8E">
      <w:pPr>
        <w:rPr>
          <w:del w:id="55" w:author="Erica Baken" w:date="2019-05-22T18:08:00Z"/>
          <w:rFonts w:ascii="Times New Roman" w:hAnsi="Times New Roman" w:cs="Times New Roman"/>
        </w:rPr>
      </w:pPr>
    </w:p>
    <w:p w14:paraId="550CA275" w14:textId="367BC0DE" w:rsidR="00515BB1" w:rsidDel="00A92F45" w:rsidRDefault="00915B11">
      <w:pPr>
        <w:rPr>
          <w:del w:id="56" w:author="Erica Baken" w:date="2019-05-22T18:08:00Z"/>
          <w:rFonts w:ascii="Times New Roman" w:hAnsi="Times New Roman" w:cs="Times New Roman"/>
        </w:rPr>
      </w:pPr>
      <w:del w:id="57" w:author="Erica Baken" w:date="2019-05-22T18:08:00Z">
        <w:r w:rsidDel="00A92F45">
          <w:rPr>
            <w:rFonts w:ascii="Times New Roman" w:hAnsi="Times New Roman" w:cs="Times New Roman"/>
          </w:rPr>
          <w:delText xml:space="preserve">We aimed to model the potential </w:delText>
        </w:r>
        <w:r w:rsidRPr="00154207" w:rsidDel="00A92F45">
          <w:rPr>
            <w:rFonts w:ascii="Times New Roman" w:hAnsi="Times New Roman" w:cs="Times New Roman"/>
            <w:i/>
          </w:rPr>
          <w:delText>geographic</w:delText>
        </w:r>
        <w:r w:rsidR="00515BB1" w:rsidDel="00A92F45">
          <w:rPr>
            <w:rFonts w:ascii="Times New Roman" w:hAnsi="Times New Roman" w:cs="Times New Roman"/>
            <w:i/>
          </w:rPr>
          <w:delText xml:space="preserve"> and environmental</w:delText>
        </w:r>
        <w:r w:rsidRPr="00154207" w:rsidDel="00A92F45">
          <w:rPr>
            <w:rFonts w:ascii="Times New Roman" w:hAnsi="Times New Roman" w:cs="Times New Roman"/>
            <w:i/>
          </w:rPr>
          <w:delText xml:space="preserve"> niche</w:delText>
        </w:r>
        <w:r w:rsidDel="00A92F45">
          <w:rPr>
            <w:rFonts w:ascii="Times New Roman" w:hAnsi="Times New Roman" w:cs="Times New Roman"/>
          </w:rPr>
          <w:delText xml:space="preserve"> of the microhabitat</w:delText>
        </w:r>
        <w:r w:rsidR="003F24CC" w:rsidDel="00A92F45">
          <w:rPr>
            <w:rFonts w:ascii="Times New Roman" w:hAnsi="Times New Roman" w:cs="Times New Roman"/>
          </w:rPr>
          <w:delText xml:space="preserve"> groups </w:delText>
        </w:r>
        <w:r w:rsidDel="00A92F45">
          <w:rPr>
            <w:rFonts w:ascii="Times New Roman" w:hAnsi="Times New Roman" w:cs="Times New Roman"/>
          </w:rPr>
          <w:delText xml:space="preserve">to see what </w:delText>
        </w:r>
        <w:r w:rsidR="00515BB1" w:rsidDel="00A92F45">
          <w:rPr>
            <w:rFonts w:ascii="Times New Roman" w:hAnsi="Times New Roman" w:cs="Times New Roman"/>
          </w:rPr>
          <w:delText xml:space="preserve">climate </w:delText>
        </w:r>
        <w:r w:rsidDel="00A92F45">
          <w:rPr>
            <w:rFonts w:ascii="Times New Roman" w:hAnsi="Times New Roman" w:cs="Times New Roman"/>
          </w:rPr>
          <w:delText>variables are related to their distribution.</w:delText>
        </w:r>
        <w:r w:rsidR="003513E4" w:rsidDel="00A92F45">
          <w:rPr>
            <w:rFonts w:ascii="Times New Roman" w:hAnsi="Times New Roman" w:cs="Times New Roman"/>
          </w:rPr>
          <w:delText xml:space="preserve"> </w:delText>
        </w:r>
        <w:r w:rsidR="00F75F8E" w:rsidDel="00A92F45">
          <w:rPr>
            <w:rFonts w:ascii="Times New Roman" w:hAnsi="Times New Roman" w:cs="Times New Roman"/>
          </w:rPr>
          <w:delText xml:space="preserve">To do this we predicted the suitability for the New World using the maxent model for each classification type and each microhabitat type. The output of this was a suitability map ranging from 0 (low suitability) to 1 (high suitability). </w:delText>
        </w:r>
      </w:del>
    </w:p>
    <w:p w14:paraId="2D8ABFB8" w14:textId="3EE9B469" w:rsidR="00F75F8E" w:rsidRDefault="00F75F8E">
      <w:pPr>
        <w:rPr>
          <w:rFonts w:ascii="Times New Roman" w:hAnsi="Times New Roman" w:cs="Times New Roman"/>
        </w:rPr>
      </w:pPr>
    </w:p>
    <w:p w14:paraId="26BAED53" w14:textId="066E0CAE" w:rsidR="00F75F8E" w:rsidRDefault="00F75F8E">
      <w:pPr>
        <w:rPr>
          <w:rFonts w:ascii="Times New Roman" w:hAnsi="Times New Roman" w:cs="Times New Roman"/>
        </w:rPr>
      </w:pPr>
      <w:commentRangeStart w:id="58"/>
      <w:r>
        <w:rPr>
          <w:rFonts w:ascii="Times New Roman" w:hAnsi="Times New Roman" w:cs="Times New Roman"/>
        </w:rPr>
        <w:t xml:space="preserve">We then only wanted to see what was suitable 50% of the time so we cropped the prediction by this and turned it into a polygon to get the area (in km squared) of the overlap between the predicted 50% range and the actual distributions. Since this is not a statistically significant way to test this, we only used these results to prelude to the niche identity test. Which can statistically say how much overlap exists and if it is statistically different from each other. </w:t>
      </w:r>
      <w:commentRangeEnd w:id="58"/>
      <w:r w:rsidR="00A92F45">
        <w:rPr>
          <w:rStyle w:val="CommentReference"/>
        </w:rPr>
        <w:commentReference w:id="58"/>
      </w:r>
    </w:p>
    <w:p w14:paraId="7FCE6196" w14:textId="2B82ABA2" w:rsidR="00F75F8E" w:rsidRDefault="00F75F8E">
      <w:pPr>
        <w:rPr>
          <w:rFonts w:ascii="Times New Roman" w:hAnsi="Times New Roman" w:cs="Times New Roman"/>
        </w:rPr>
      </w:pPr>
    </w:p>
    <w:p w14:paraId="4EFF2E4E" w14:textId="6366409F" w:rsidR="00F75F8E" w:rsidRPr="00F75F8E" w:rsidRDefault="00F75F8E">
      <w:pPr>
        <w:rPr>
          <w:rFonts w:ascii="Times New Roman" w:hAnsi="Times New Roman" w:cs="Times New Roman"/>
          <w:i/>
          <w:iCs/>
        </w:rPr>
      </w:pPr>
      <w:r w:rsidRPr="00F75F8E">
        <w:rPr>
          <w:rFonts w:ascii="Times New Roman" w:hAnsi="Times New Roman" w:cs="Times New Roman"/>
          <w:i/>
          <w:iCs/>
        </w:rPr>
        <w:lastRenderedPageBreak/>
        <w:t xml:space="preserve">For maxent analysis, people report the AUC, ROC values. Also, this is where they would have a map of the predicted range given the variables used in the model. </w:t>
      </w:r>
    </w:p>
    <w:p w14:paraId="73738843" w14:textId="77777777" w:rsidR="00515BB1" w:rsidRDefault="00515BB1">
      <w:pPr>
        <w:rPr>
          <w:rFonts w:ascii="Times New Roman" w:hAnsi="Times New Roman" w:cs="Times New Roman"/>
        </w:rPr>
      </w:pPr>
    </w:p>
    <w:p w14:paraId="7D87D1C4" w14:textId="4BB6F5BD" w:rsidR="003513E4" w:rsidRDefault="00783C8E">
      <w:pPr>
        <w:rPr>
          <w:rFonts w:ascii="Times New Roman" w:hAnsi="Times New Roman" w:cs="Times New Roman"/>
        </w:rPr>
      </w:pPr>
      <w:r w:rsidRPr="001F7131">
        <w:rPr>
          <w:rFonts w:ascii="Times New Roman" w:hAnsi="Times New Roman" w:cs="Times New Roman"/>
        </w:rPr>
        <w:t>WorldClim and BioClim variables shown to be important</w:t>
      </w:r>
      <w:r w:rsidR="0014183A">
        <w:rPr>
          <w:rFonts w:ascii="Times New Roman" w:hAnsi="Times New Roman" w:cs="Times New Roman"/>
        </w:rPr>
        <w:t xml:space="preserve">, and </w:t>
      </w:r>
      <w:r w:rsidR="0014183A" w:rsidRPr="00515BB1">
        <w:rPr>
          <w:rFonts w:ascii="Times New Roman" w:hAnsi="Times New Roman" w:cs="Times New Roman"/>
          <w:i/>
        </w:rPr>
        <w:t>what they actually</w:t>
      </w:r>
      <w:r w:rsidR="005E4A5B">
        <w:rPr>
          <w:rFonts w:ascii="Times New Roman" w:hAnsi="Times New Roman" w:cs="Times New Roman"/>
          <w:i/>
        </w:rPr>
        <w:t xml:space="preserve"> mean</w:t>
      </w:r>
      <w:r w:rsidR="0014183A">
        <w:rPr>
          <w:rFonts w:ascii="Times New Roman" w:hAnsi="Times New Roman" w:cs="Times New Roman"/>
        </w:rPr>
        <w:t xml:space="preserve">. We clipped the rasters to the </w:t>
      </w:r>
      <w:r w:rsidR="00C972D9">
        <w:rPr>
          <w:rFonts w:ascii="Times New Roman" w:hAnsi="Times New Roman" w:cs="Times New Roman"/>
        </w:rPr>
        <w:t xml:space="preserve">extent of the </w:t>
      </w:r>
      <w:r w:rsidR="0014183A">
        <w:rPr>
          <w:rFonts w:ascii="Times New Roman" w:hAnsi="Times New Roman" w:cs="Times New Roman"/>
        </w:rPr>
        <w:t xml:space="preserve">arboreal and terrestrial </w:t>
      </w:r>
      <w:r w:rsidR="00BA1970">
        <w:rPr>
          <w:rFonts w:ascii="Times New Roman" w:hAnsi="Times New Roman" w:cs="Times New Roman"/>
        </w:rPr>
        <w:t>polygons and</w:t>
      </w:r>
      <w:r w:rsidR="0014183A">
        <w:rPr>
          <w:rFonts w:ascii="Times New Roman" w:hAnsi="Times New Roman" w:cs="Times New Roman"/>
        </w:rPr>
        <w:t xml:space="preserve"> extracted climatic information for each microhabitat type</w:t>
      </w:r>
      <w:r w:rsidR="00515BB1">
        <w:rPr>
          <w:rFonts w:ascii="Times New Roman" w:hAnsi="Times New Roman" w:cs="Times New Roman"/>
        </w:rPr>
        <w:t xml:space="preserve"> within their distributional polygon</w:t>
      </w:r>
      <w:r w:rsidR="0014183A">
        <w:rPr>
          <w:rFonts w:ascii="Times New Roman" w:hAnsi="Times New Roman" w:cs="Times New Roman"/>
        </w:rPr>
        <w:t>.</w:t>
      </w:r>
      <w:r w:rsidR="00F75F8E">
        <w:rPr>
          <w:rFonts w:ascii="Times New Roman" w:hAnsi="Times New Roman" w:cs="Times New Roman"/>
        </w:rPr>
        <w:t xml:space="preserve"> This was the climate data that we chose to use in the maxent model.</w:t>
      </w:r>
    </w:p>
    <w:p w14:paraId="79499F90" w14:textId="187B5CEA" w:rsidR="00B6553F" w:rsidRDefault="00B6553F">
      <w:pPr>
        <w:rPr>
          <w:rFonts w:ascii="Times New Roman" w:hAnsi="Times New Roman" w:cs="Times New Roman"/>
        </w:rPr>
      </w:pPr>
    </w:p>
    <w:p w14:paraId="4FA82B63" w14:textId="6FB283C6" w:rsidR="00B6553F" w:rsidRDefault="00B6553F">
      <w:pPr>
        <w:rPr>
          <w:rFonts w:ascii="Times New Roman" w:hAnsi="Times New Roman" w:cs="Times New Roman"/>
        </w:rPr>
      </w:pPr>
      <w:r>
        <w:rPr>
          <w:rFonts w:ascii="Times New Roman" w:hAnsi="Times New Roman" w:cs="Times New Roman"/>
        </w:rPr>
        <w:t xml:space="preserve">1. </w:t>
      </w:r>
      <w:r w:rsidRPr="00B6553F">
        <w:rPr>
          <w:rFonts w:ascii="Times New Roman" w:hAnsi="Times New Roman" w:cs="Times New Roman"/>
        </w:rPr>
        <w:t>Empirical mapping of suitability to dengue fever in Mexico using species distribution modeling</w:t>
      </w:r>
      <w:r>
        <w:rPr>
          <w:rFonts w:ascii="Times New Roman" w:hAnsi="Times New Roman" w:cs="Times New Roman"/>
        </w:rPr>
        <w:t xml:space="preserve">, </w:t>
      </w:r>
      <w:r w:rsidRPr="00B6553F">
        <w:rPr>
          <w:rFonts w:ascii="Times New Roman" w:hAnsi="Times New Roman" w:cs="Times New Roman"/>
        </w:rPr>
        <w:t>Elia Axinia Machado-Machado</w:t>
      </w:r>
      <w:r>
        <w:rPr>
          <w:rFonts w:ascii="Times New Roman" w:hAnsi="Times New Roman" w:cs="Times New Roman"/>
        </w:rPr>
        <w:t xml:space="preserve">, 2012, Applied Geography. Doi: </w:t>
      </w:r>
      <w:r w:rsidRPr="00B6553F">
        <w:rPr>
          <w:rFonts w:ascii="Times New Roman" w:hAnsi="Times New Roman" w:cs="Times New Roman"/>
        </w:rPr>
        <w:t>10.1016/j.apgeog.2011.06.011</w:t>
      </w:r>
    </w:p>
    <w:p w14:paraId="2E7645D5" w14:textId="36914154" w:rsidR="00F96640" w:rsidRDefault="00F96640">
      <w:pPr>
        <w:rPr>
          <w:rFonts w:ascii="Times New Roman" w:hAnsi="Times New Roman" w:cs="Times New Roman"/>
        </w:rPr>
      </w:pPr>
      <w:r>
        <w:rPr>
          <w:rFonts w:ascii="Times New Roman" w:hAnsi="Times New Roman" w:cs="Times New Roman"/>
        </w:rPr>
        <w:t xml:space="preserve">2. </w:t>
      </w:r>
      <w:hyperlink r:id="rId13" w:history="1">
        <w:r w:rsidRPr="00092722">
          <w:rPr>
            <w:rStyle w:val="Hyperlink"/>
            <w:rFonts w:ascii="Times New Roman" w:hAnsi="Times New Roman" w:cs="Times New Roman"/>
          </w:rPr>
          <w:t>http://abc.museucienciesjournals.cat/files/ABC_41-2_pp_217-225.pdf</w:t>
        </w:r>
      </w:hyperlink>
    </w:p>
    <w:p w14:paraId="563E2B70" w14:textId="77777777" w:rsidR="00F96640" w:rsidRDefault="00F96640">
      <w:pPr>
        <w:rPr>
          <w:rFonts w:ascii="Times New Roman" w:hAnsi="Times New Roman" w:cs="Times New Roman"/>
        </w:rPr>
      </w:pPr>
      <w:r>
        <w:rPr>
          <w:rFonts w:ascii="Times New Roman" w:hAnsi="Times New Roman" w:cs="Times New Roman"/>
        </w:rPr>
        <w:t xml:space="preserve">3. </w:t>
      </w:r>
      <w:r>
        <w:rPr>
          <w:rFonts w:ascii="Times New Roman" w:hAnsi="Times New Roman" w:cs="Times New Roman"/>
        </w:rPr>
        <w:fldChar w:fldCharType="begin"/>
      </w:r>
      <w:r>
        <w:rPr>
          <w:rFonts w:ascii="Times New Roman" w:hAnsi="Times New Roman" w:cs="Times New Roman"/>
        </w:rPr>
        <w:instrText xml:space="preserve"> HYPERLINK "</w:instrText>
      </w:r>
      <w:r w:rsidRPr="00F96640">
        <w:rPr>
          <w:rFonts w:ascii="Times New Roman" w:hAnsi="Times New Roman" w:cs="Times New Roman"/>
        </w:rPr>
        <w:instrText>https://royalsocietypublishing.org/doi/full/10.1098/rsos.180513</w:instrText>
      </w:r>
      <w:r>
        <w:rPr>
          <w:rFonts w:ascii="Times New Roman" w:hAnsi="Times New Roman" w:cs="Times New Roman"/>
        </w:rPr>
        <w:instrText xml:space="preserve"> </w:instrText>
      </w:r>
    </w:p>
    <w:p w14:paraId="2A15408E" w14:textId="77777777" w:rsidR="00F96640" w:rsidRPr="00092722" w:rsidRDefault="00F96640">
      <w:pPr>
        <w:rPr>
          <w:rStyle w:val="Hyperlink"/>
          <w:rFonts w:ascii="Times New Roman" w:hAnsi="Times New Roman" w:cs="Times New Roman"/>
        </w:rPr>
      </w:pPr>
      <w:r>
        <w:rPr>
          <w:rFonts w:ascii="Times New Roman" w:hAnsi="Times New Roman" w:cs="Times New Roman"/>
        </w:rPr>
        <w:instrText xml:space="preserve">4" </w:instrText>
      </w:r>
      <w:r>
        <w:rPr>
          <w:rFonts w:ascii="Times New Roman" w:hAnsi="Times New Roman" w:cs="Times New Roman"/>
        </w:rPr>
        <w:fldChar w:fldCharType="separate"/>
      </w:r>
      <w:r w:rsidRPr="00092722">
        <w:rPr>
          <w:rStyle w:val="Hyperlink"/>
          <w:rFonts w:ascii="Times New Roman" w:hAnsi="Times New Roman" w:cs="Times New Roman"/>
        </w:rPr>
        <w:t xml:space="preserve">https://royalsocietypublishing.org/doi/full/10.1098/rsos.180513 </w:t>
      </w:r>
    </w:p>
    <w:p w14:paraId="6F3D9168" w14:textId="77777777" w:rsidR="00690418" w:rsidRDefault="00F96640">
      <w:pPr>
        <w:rPr>
          <w:rFonts w:ascii="Times New Roman" w:hAnsi="Times New Roman" w:cs="Times New Roman"/>
        </w:rPr>
      </w:pPr>
      <w:r w:rsidRPr="00092722">
        <w:rPr>
          <w:rStyle w:val="Hyperlink"/>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xml:space="preserve">. </w:t>
      </w:r>
      <w:r w:rsidR="00690418">
        <w:rPr>
          <w:rFonts w:ascii="Times New Roman" w:hAnsi="Times New Roman" w:cs="Times New Roman"/>
        </w:rPr>
        <w:fldChar w:fldCharType="begin"/>
      </w:r>
      <w:r w:rsidR="00690418">
        <w:rPr>
          <w:rFonts w:ascii="Times New Roman" w:hAnsi="Times New Roman" w:cs="Times New Roman"/>
        </w:rPr>
        <w:instrText xml:space="preserve"> HYPERLINK "</w:instrText>
      </w:r>
      <w:r w:rsidR="00690418" w:rsidRPr="00690418">
        <w:rPr>
          <w:rFonts w:ascii="Times New Roman" w:hAnsi="Times New Roman" w:cs="Times New Roman"/>
        </w:rPr>
        <w:instrText>https://www.researchgate.net/profile/Clementine_Preau/publication/325036491_Modeling_potential_distributions_of_three_european_amphibian_species_comparing_enfa_and_Maxent_Preau_et_al-MaxEnt_and_ENFA_modeling_on_three_amphibian_species/links/5af2b07eaca272bf4259e46b/Modeling-potential-distributions-of-three-european-amphibian-species-comparing-enfa-and-Maxent-Preau-et-al-MaxEnt-and-ENFA-modeling-on-three-amphibian-species.pdf</w:instrText>
      </w:r>
      <w:r w:rsidR="00690418">
        <w:rPr>
          <w:rFonts w:ascii="Times New Roman" w:hAnsi="Times New Roman" w:cs="Times New Roman"/>
        </w:rPr>
        <w:instrText xml:space="preserve"> </w:instrText>
      </w:r>
    </w:p>
    <w:p w14:paraId="28003353" w14:textId="77777777" w:rsidR="00690418" w:rsidRPr="00092722" w:rsidRDefault="00690418">
      <w:pPr>
        <w:rPr>
          <w:rStyle w:val="Hyperlink"/>
          <w:rFonts w:ascii="Times New Roman" w:hAnsi="Times New Roman" w:cs="Times New Roman"/>
        </w:rPr>
      </w:pPr>
      <w:r>
        <w:rPr>
          <w:rFonts w:ascii="Times New Roman" w:hAnsi="Times New Roman" w:cs="Times New Roman"/>
        </w:rPr>
        <w:instrText xml:space="preserve">5" </w:instrText>
      </w:r>
      <w:r>
        <w:rPr>
          <w:rFonts w:ascii="Times New Roman" w:hAnsi="Times New Roman" w:cs="Times New Roman"/>
        </w:rPr>
        <w:fldChar w:fldCharType="separate"/>
      </w:r>
      <w:r w:rsidRPr="00092722">
        <w:rPr>
          <w:rStyle w:val="Hyperlink"/>
          <w:rFonts w:ascii="Times New Roman" w:hAnsi="Times New Roman" w:cs="Times New Roman"/>
        </w:rPr>
        <w:t xml:space="preserve">https://www.researchgate.net/profile/Clementine_Preau/publication/325036491_Modeling_potential_distributions_of_three_european_amphibian_species_comparing_enfa_and_Maxent_Preau_et_al-MaxEnt_and_ENFA_modeling_on_three_amphibian_species/links/5af2b07eaca272bf4259e46b/Modeling-potential-distributions-of-three-european-amphibian-species-comparing-enfa-and-Maxent-Preau-et-al-MaxEnt-and-ENFA-modeling-on-three-amphibian-species.pdf </w:t>
      </w:r>
    </w:p>
    <w:p w14:paraId="47F9F451" w14:textId="22695307" w:rsidR="00690418" w:rsidRDefault="00690418">
      <w:pPr>
        <w:rPr>
          <w:rFonts w:ascii="Times New Roman" w:hAnsi="Times New Roman" w:cs="Times New Roman"/>
        </w:rPr>
      </w:pPr>
      <w:r w:rsidRPr="00092722">
        <w:rPr>
          <w:rStyle w:val="Hyperlink"/>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Zhu et al 2013</w:t>
      </w:r>
    </w:p>
    <w:p w14:paraId="1BF5D61A" w14:textId="77777777" w:rsidR="00F96640" w:rsidRPr="001F7131" w:rsidRDefault="00F96640">
      <w:pPr>
        <w:rPr>
          <w:rFonts w:ascii="Times New Roman" w:hAnsi="Times New Roman" w:cs="Times New Roman"/>
        </w:rPr>
      </w:pPr>
    </w:p>
    <w:p w14:paraId="29C70488" w14:textId="77777777" w:rsidR="00783C8E" w:rsidRPr="001F7131" w:rsidRDefault="00783C8E">
      <w:pPr>
        <w:rPr>
          <w:rFonts w:ascii="Times New Roman" w:hAnsi="Times New Roman" w:cs="Times New Roman"/>
        </w:rPr>
      </w:pPr>
    </w:p>
    <w:p w14:paraId="5305AFFE" w14:textId="5DA1164B" w:rsidR="00783C8E" w:rsidRPr="001F7131" w:rsidRDefault="00783C8E">
      <w:pPr>
        <w:rPr>
          <w:rFonts w:ascii="Times New Roman" w:hAnsi="Times New Roman" w:cs="Times New Roman"/>
          <w:u w:val="single"/>
        </w:rPr>
      </w:pPr>
      <w:r w:rsidRPr="001F7131">
        <w:rPr>
          <w:rFonts w:ascii="Times New Roman" w:hAnsi="Times New Roman" w:cs="Times New Roman"/>
          <w:u w:val="single"/>
        </w:rPr>
        <w:t>Analyses for Ecological Niche Modeling</w:t>
      </w:r>
      <w:r w:rsidR="00655816" w:rsidRPr="00655816">
        <w:rPr>
          <w:rFonts w:ascii="Times New Roman" w:hAnsi="Times New Roman" w:cs="Times New Roman"/>
        </w:rPr>
        <w:t xml:space="preserve"> [Lauren will work on this section]</w:t>
      </w:r>
    </w:p>
    <w:p w14:paraId="5ED1E369" w14:textId="2C849972" w:rsidR="00690418" w:rsidRDefault="00690418" w:rsidP="00972122">
      <w:pPr>
        <w:ind w:firstLine="720"/>
        <w:rPr>
          <w:rFonts w:ascii="Times New Roman" w:hAnsi="Times New Roman" w:cs="Times New Roman"/>
        </w:rPr>
      </w:pPr>
      <w:r>
        <w:rPr>
          <w:rFonts w:ascii="Times New Roman" w:hAnsi="Times New Roman" w:cs="Times New Roman"/>
        </w:rPr>
        <w:t xml:space="preserve">Maxent justification – </w:t>
      </w:r>
      <w:r w:rsidR="00972122">
        <w:rPr>
          <w:rFonts w:ascii="Times New Roman" w:hAnsi="Times New Roman" w:cs="Times New Roman"/>
        </w:rPr>
        <w:t>Many types of</w:t>
      </w:r>
      <w:r w:rsidRPr="00690418">
        <w:rPr>
          <w:rFonts w:ascii="Times New Roman" w:hAnsi="Times New Roman" w:cs="Times New Roman"/>
        </w:rPr>
        <w:t xml:space="preserve"> methods have been </w:t>
      </w:r>
      <w:r w:rsidR="00972122">
        <w:rPr>
          <w:rFonts w:ascii="Times New Roman" w:hAnsi="Times New Roman" w:cs="Times New Roman"/>
        </w:rPr>
        <w:t>developed and implemented</w:t>
      </w:r>
      <w:r w:rsidRPr="00690418">
        <w:rPr>
          <w:rFonts w:ascii="Times New Roman" w:hAnsi="Times New Roman" w:cs="Times New Roman"/>
        </w:rPr>
        <w:t xml:space="preserve"> for E</w:t>
      </w:r>
      <w:r w:rsidR="00972122">
        <w:rPr>
          <w:rFonts w:ascii="Times New Roman" w:hAnsi="Times New Roman" w:cs="Times New Roman"/>
        </w:rPr>
        <w:t xml:space="preserve">cological </w:t>
      </w:r>
      <w:r w:rsidRPr="00690418">
        <w:rPr>
          <w:rFonts w:ascii="Times New Roman" w:hAnsi="Times New Roman" w:cs="Times New Roman"/>
        </w:rPr>
        <w:t>N</w:t>
      </w:r>
      <w:r w:rsidR="00972122">
        <w:rPr>
          <w:rFonts w:ascii="Times New Roman" w:hAnsi="Times New Roman" w:cs="Times New Roman"/>
        </w:rPr>
        <w:t xml:space="preserve">iche </w:t>
      </w:r>
      <w:r w:rsidRPr="00690418">
        <w:rPr>
          <w:rFonts w:ascii="Times New Roman" w:hAnsi="Times New Roman" w:cs="Times New Roman"/>
        </w:rPr>
        <w:t>M</w:t>
      </w:r>
      <w:r w:rsidR="00972122">
        <w:rPr>
          <w:rFonts w:ascii="Times New Roman" w:hAnsi="Times New Roman" w:cs="Times New Roman"/>
        </w:rPr>
        <w:t>odeling (ENM)</w:t>
      </w:r>
      <w:r w:rsidRPr="00690418">
        <w:rPr>
          <w:rFonts w:ascii="Times New Roman" w:hAnsi="Times New Roman" w:cs="Times New Roman"/>
        </w:rPr>
        <w:t>. Among them, the maximum entropy algorithm implemented in the Maxent software (Phillips et al. 2004, 2006; Elith et al. 2011) generally performs better than other algorithms (Elith et al. 2006; Phillips et al. 2006; Ortega-Huerta and Peterson 2008). Maximum entropy is a machine-learning technique that predicts species distributions by using detailed environmental variables assoc</w:t>
      </w:r>
      <w:r w:rsidR="00972122">
        <w:rPr>
          <w:rFonts w:ascii="Times New Roman" w:hAnsi="Times New Roman" w:cs="Times New Roman"/>
        </w:rPr>
        <w:t>i</w:t>
      </w:r>
      <w:r w:rsidRPr="00690418">
        <w:rPr>
          <w:rFonts w:ascii="Times New Roman" w:hAnsi="Times New Roman" w:cs="Times New Roman"/>
        </w:rPr>
        <w:t xml:space="preserve">ated with species occurrence. Maxent </w:t>
      </w:r>
      <w:r w:rsidR="00972122">
        <w:rPr>
          <w:rFonts w:ascii="Times New Roman" w:hAnsi="Times New Roman" w:cs="Times New Roman"/>
        </w:rPr>
        <w:t xml:space="preserve">was desirable in this study because it </w:t>
      </w:r>
      <w:r w:rsidRPr="00690418">
        <w:rPr>
          <w:rFonts w:ascii="Times New Roman" w:hAnsi="Times New Roman" w:cs="Times New Roman"/>
        </w:rPr>
        <w:t>is less sensitive to sample size (Wisz et al. 2007) and can be applied to sample sizes as small as five</w:t>
      </w:r>
      <w:r w:rsidR="00972122">
        <w:rPr>
          <w:rFonts w:ascii="Times New Roman" w:hAnsi="Times New Roman" w:cs="Times New Roman"/>
        </w:rPr>
        <w:t xml:space="preserve"> while still having high predictive power</w:t>
      </w:r>
      <w:r w:rsidRPr="00690418">
        <w:rPr>
          <w:rFonts w:ascii="Times New Roman" w:hAnsi="Times New Roman" w:cs="Times New Roman"/>
        </w:rPr>
        <w:t xml:space="preserve"> (Pearson et al. 2007).</w:t>
      </w:r>
    </w:p>
    <w:p w14:paraId="781A8572" w14:textId="77777777" w:rsidR="00690418" w:rsidRDefault="00690418" w:rsidP="00E254FE">
      <w:pPr>
        <w:ind w:firstLine="720"/>
        <w:rPr>
          <w:rFonts w:ascii="Times New Roman" w:hAnsi="Times New Roman" w:cs="Times New Roman"/>
        </w:rPr>
      </w:pPr>
    </w:p>
    <w:p w14:paraId="7A973BEB" w14:textId="7D2B9201" w:rsidR="00972122" w:rsidRPr="00972122" w:rsidRDefault="0014183A" w:rsidP="00972122">
      <w:pPr>
        <w:ind w:firstLine="720"/>
        <w:rPr>
          <w:rFonts w:ascii="TimesNewRomanPSMT" w:hAnsi="TimesNewRomanPSMT"/>
          <w:color w:val="211E1E"/>
        </w:rPr>
      </w:pPr>
      <w:r>
        <w:rPr>
          <w:rFonts w:ascii="Times New Roman" w:hAnsi="Times New Roman" w:cs="Times New Roman"/>
        </w:rPr>
        <w:t>Maxent analysis using default</w:t>
      </w:r>
      <w:r w:rsidR="006567D0">
        <w:rPr>
          <w:rFonts w:ascii="Times New Roman" w:hAnsi="Times New Roman" w:cs="Times New Roman"/>
        </w:rPr>
        <w:t xml:space="preserve"> </w:t>
      </w:r>
      <w:r>
        <w:rPr>
          <w:rFonts w:ascii="Times New Roman" w:hAnsi="Times New Roman" w:cs="Times New Roman"/>
        </w:rPr>
        <w:t xml:space="preserve">settings with </w:t>
      </w:r>
      <w:r w:rsidR="00F75F8E">
        <w:rPr>
          <w:rFonts w:ascii="Times New Roman" w:hAnsi="Times New Roman" w:cs="Times New Roman"/>
        </w:rPr>
        <w:t>10</w:t>
      </w:r>
      <w:r>
        <w:rPr>
          <w:rFonts w:ascii="Times New Roman" w:hAnsi="Times New Roman" w:cs="Times New Roman"/>
        </w:rPr>
        <w:t xml:space="preserve"> replicate runs</w:t>
      </w:r>
      <w:r w:rsidR="00F96640">
        <w:rPr>
          <w:rFonts w:ascii="Times New Roman" w:hAnsi="Times New Roman" w:cs="Times New Roman"/>
        </w:rPr>
        <w:t xml:space="preserve"> </w:t>
      </w:r>
      <w:r w:rsidR="00F75F8E">
        <w:rPr>
          <w:rFonts w:ascii="Times New Roman" w:hAnsi="Times New Roman" w:cs="Times New Roman"/>
        </w:rPr>
        <w:t>(</w:t>
      </w:r>
      <w:r w:rsidR="00F96640" w:rsidRPr="003327B2">
        <w:rPr>
          <w:rFonts w:ascii="Times New Roman" w:hAnsi="Times New Roman" w:cs="Times New Roman"/>
          <w:i/>
        </w:rPr>
        <w:t>2,3,4)</w:t>
      </w:r>
      <w:r w:rsidR="00F96640">
        <w:rPr>
          <w:rFonts w:ascii="Times New Roman" w:hAnsi="Times New Roman" w:cs="Times New Roman"/>
        </w:rPr>
        <w:t>)</w:t>
      </w:r>
      <w:r>
        <w:rPr>
          <w:rFonts w:ascii="Times New Roman" w:hAnsi="Times New Roman" w:cs="Times New Roman"/>
        </w:rPr>
        <w:t xml:space="preserve">. We employed random seeds </w:t>
      </w:r>
      <w:r w:rsidR="003327B2">
        <w:rPr>
          <w:rFonts w:ascii="Times New Roman" w:hAnsi="Times New Roman" w:cs="Times New Roman"/>
        </w:rPr>
        <w:t>and utilized a</w:t>
      </w:r>
      <w:r w:rsidR="00154207">
        <w:rPr>
          <w:rFonts w:ascii="Times New Roman" w:hAnsi="Times New Roman" w:cs="Times New Roman"/>
        </w:rPr>
        <w:t xml:space="preserve"> subsampling method </w:t>
      </w:r>
      <w:r w:rsidR="00124459">
        <w:rPr>
          <w:rFonts w:ascii="Times New Roman" w:hAnsi="Times New Roman" w:cs="Times New Roman"/>
        </w:rPr>
        <w:t>with</w:t>
      </w:r>
      <w:r w:rsidR="00154207">
        <w:rPr>
          <w:rFonts w:ascii="Times New Roman" w:hAnsi="Times New Roman" w:cs="Times New Roman"/>
        </w:rPr>
        <w:t xml:space="preserve"> a 5-fold cross validation partition for the microhabitat-classified species</w:t>
      </w:r>
      <w:r w:rsidR="00CA1FC9">
        <w:rPr>
          <w:rFonts w:ascii="Times New Roman" w:hAnsi="Times New Roman" w:cs="Times New Roman"/>
        </w:rPr>
        <w:t xml:space="preserve"> with</w:t>
      </w:r>
      <w:r w:rsidR="00154207">
        <w:rPr>
          <w:rFonts w:ascii="Times New Roman" w:hAnsi="Times New Roman" w:cs="Times New Roman"/>
        </w:rPr>
        <w:t xml:space="preserve"> </w:t>
      </w:r>
      <w:r>
        <w:rPr>
          <w:rFonts w:ascii="Times New Roman" w:hAnsi="Times New Roman" w:cs="Times New Roman"/>
        </w:rPr>
        <w:t>80%</w:t>
      </w:r>
      <w:r w:rsidR="00CA1FC9">
        <w:rPr>
          <w:rFonts w:ascii="Times New Roman" w:hAnsi="Times New Roman" w:cs="Times New Roman"/>
        </w:rPr>
        <w:t xml:space="preserve"> points used for</w:t>
      </w:r>
      <w:r>
        <w:rPr>
          <w:rFonts w:ascii="Times New Roman" w:hAnsi="Times New Roman" w:cs="Times New Roman"/>
        </w:rPr>
        <w:t xml:space="preserve"> t</w:t>
      </w:r>
      <w:r w:rsidR="00CA1FC9">
        <w:rPr>
          <w:rFonts w:ascii="Times New Roman" w:hAnsi="Times New Roman" w:cs="Times New Roman"/>
        </w:rPr>
        <w:t xml:space="preserve">raining the model and the other </w:t>
      </w:r>
      <w:r w:rsidR="00154207">
        <w:rPr>
          <w:rFonts w:ascii="Times New Roman" w:hAnsi="Times New Roman" w:cs="Times New Roman"/>
        </w:rPr>
        <w:t>20%</w:t>
      </w:r>
      <w:r w:rsidR="00CA1FC9">
        <w:rPr>
          <w:rFonts w:ascii="Times New Roman" w:hAnsi="Times New Roman" w:cs="Times New Roman"/>
        </w:rPr>
        <w:t xml:space="preserve"> for</w:t>
      </w:r>
      <w:r>
        <w:rPr>
          <w:rFonts w:ascii="Times New Roman" w:hAnsi="Times New Roman" w:cs="Times New Roman"/>
        </w:rPr>
        <w:t xml:space="preserve"> t</w:t>
      </w:r>
      <w:r w:rsidR="00CA1FC9">
        <w:rPr>
          <w:rFonts w:ascii="Times New Roman" w:hAnsi="Times New Roman" w:cs="Times New Roman"/>
        </w:rPr>
        <w:t>esting the model performance</w:t>
      </w:r>
      <w:r w:rsidR="00154207">
        <w:rPr>
          <w:rFonts w:ascii="Times New Roman" w:hAnsi="Times New Roman" w:cs="Times New Roman"/>
        </w:rPr>
        <w:t xml:space="preserve">. Each </w:t>
      </w:r>
      <w:r w:rsidR="00972122">
        <w:rPr>
          <w:rFonts w:ascii="Times New Roman" w:hAnsi="Times New Roman" w:cs="Times New Roman"/>
        </w:rPr>
        <w:t xml:space="preserve">MAXENT </w:t>
      </w:r>
      <w:r w:rsidR="00154207">
        <w:rPr>
          <w:rFonts w:ascii="Times New Roman" w:hAnsi="Times New Roman" w:cs="Times New Roman"/>
        </w:rPr>
        <w:t>model</w:t>
      </w:r>
      <w:r w:rsidR="00C972BC">
        <w:rPr>
          <w:rFonts w:ascii="Times New Roman" w:hAnsi="Times New Roman" w:cs="Times New Roman"/>
        </w:rPr>
        <w:t xml:space="preserve"> replicate</w:t>
      </w:r>
      <w:r w:rsidR="00154207">
        <w:rPr>
          <w:rFonts w:ascii="Times New Roman" w:hAnsi="Times New Roman" w:cs="Times New Roman"/>
        </w:rPr>
        <w:t xml:space="preserve"> was evaluated using the Area Under the Curve (AUC) of the Receiver Operating Characteristic (ROC). The AUC is a measure of model performance that compares the model’s predictive ability to a random prediction.</w:t>
      </w:r>
      <w:r w:rsidR="003327B2">
        <w:rPr>
          <w:rFonts w:ascii="Times New Roman" w:hAnsi="Times New Roman" w:cs="Times New Roman"/>
        </w:rPr>
        <w:t xml:space="preserve"> </w:t>
      </w:r>
      <w:r w:rsidR="0089631D">
        <w:rPr>
          <w:rFonts w:ascii="TimesNewRomanPSMT" w:hAnsi="TimesNewRomanPSMT"/>
          <w:color w:val="211E1E"/>
        </w:rPr>
        <w:t xml:space="preserve">The model output showed good performance compared to random expectation </w:t>
      </w:r>
      <w:r w:rsidR="00972122">
        <w:rPr>
          <w:rFonts w:ascii="TimesNewRomanPSMT" w:hAnsi="TimesNewRomanPSMT"/>
          <w:color w:val="211E1E"/>
        </w:rPr>
        <w:t>if was above 0.75 AUC score.</w:t>
      </w:r>
      <w:r w:rsidR="00C972BC">
        <w:rPr>
          <w:rFonts w:ascii="TimesNewRomanPSMT" w:hAnsi="TimesNewRomanPSMT"/>
          <w:color w:val="211E1E"/>
        </w:rPr>
        <w:t xml:space="preserve"> For every replicate, a consensus model was constructed taking the mean of all the replicates with an AUC score above 0.75 for arboreal and terrestrial models. </w:t>
      </w:r>
    </w:p>
    <w:p w14:paraId="6A56D1CC" w14:textId="77777777" w:rsidR="0089631D" w:rsidRDefault="0089631D" w:rsidP="00E254FE">
      <w:pPr>
        <w:ind w:firstLine="720"/>
        <w:rPr>
          <w:rFonts w:ascii="Times New Roman" w:hAnsi="Times New Roman" w:cs="Times New Roman"/>
        </w:rPr>
      </w:pPr>
    </w:p>
    <w:p w14:paraId="5C6829D0" w14:textId="715C76A8" w:rsidR="0014183A" w:rsidRDefault="00154207" w:rsidP="00E254FE">
      <w:pPr>
        <w:ind w:firstLine="720"/>
        <w:rPr>
          <w:rFonts w:ascii="Times New Roman" w:hAnsi="Times New Roman" w:cs="Times New Roman"/>
        </w:rPr>
      </w:pPr>
      <w:r>
        <w:rPr>
          <w:rFonts w:ascii="Times New Roman" w:hAnsi="Times New Roman" w:cs="Times New Roman"/>
        </w:rPr>
        <w:t>The</w:t>
      </w:r>
      <w:r w:rsidR="003327B2">
        <w:rPr>
          <w:rFonts w:ascii="Times New Roman" w:hAnsi="Times New Roman" w:cs="Times New Roman"/>
        </w:rPr>
        <w:t xml:space="preserve"> AUC</w:t>
      </w:r>
      <w:r>
        <w:rPr>
          <w:rFonts w:ascii="Times New Roman" w:hAnsi="Times New Roman" w:cs="Times New Roman"/>
        </w:rPr>
        <w:t xml:space="preserve"> values should be interpreted as the ability of the model to differentiate presence from a random prediction</w:t>
      </w:r>
      <w:r w:rsidRPr="00C14F2C">
        <w:rPr>
          <w:rFonts w:ascii="Times New Roman" w:hAnsi="Times New Roman" w:cs="Times New Roman"/>
          <w:b/>
        </w:rPr>
        <w:t xml:space="preserve">. It is important to note that the AUC calculation in Maxent has been modified for use without true absence data </w:t>
      </w:r>
      <w:r w:rsidRPr="00C14F2C">
        <w:rPr>
          <w:rFonts w:ascii="Times New Roman" w:hAnsi="Times New Roman" w:cs="Times New Roman"/>
          <w:b/>
          <w:i/>
        </w:rPr>
        <w:t xml:space="preserve">by using the fraction of the total area </w:t>
      </w:r>
      <w:r w:rsidRPr="00C14F2C">
        <w:rPr>
          <w:rFonts w:ascii="Times New Roman" w:hAnsi="Times New Roman" w:cs="Times New Roman"/>
          <w:b/>
          <w:i/>
        </w:rPr>
        <w:lastRenderedPageBreak/>
        <w:t>predicted present (fractional predicted area) instead of the commonly used commission rate</w:t>
      </w:r>
      <w:r w:rsidRPr="00C14F2C">
        <w:rPr>
          <w:rFonts w:ascii="Times New Roman" w:hAnsi="Times New Roman" w:cs="Times New Roman"/>
          <w:b/>
        </w:rPr>
        <w:t>.</w:t>
      </w:r>
      <w:r>
        <w:rPr>
          <w:rFonts w:ascii="Times New Roman" w:hAnsi="Times New Roman" w:cs="Times New Roman"/>
        </w:rPr>
        <w:t xml:space="preserve"> The model predicted continuous maps of microhabitat-defined species’ suitability </w:t>
      </w:r>
      <w:r w:rsidR="00E254FE">
        <w:rPr>
          <w:rFonts w:ascii="Times New Roman" w:hAnsi="Times New Roman" w:cs="Times New Roman"/>
        </w:rPr>
        <w:t>by setting the output to logistic, which expresses the suitability in terms of probability values ranging from 0 (non-suitable) to 1 (highly suitability).</w:t>
      </w:r>
      <w:r w:rsidR="006567D0">
        <w:rPr>
          <w:rFonts w:ascii="Times New Roman" w:hAnsi="Times New Roman" w:cs="Times New Roman"/>
        </w:rPr>
        <w:t xml:space="preserve"> </w:t>
      </w:r>
      <w:r w:rsidR="00E254FE">
        <w:rPr>
          <w:rFonts w:ascii="Times New Roman" w:hAnsi="Times New Roman" w:cs="Times New Roman"/>
        </w:rPr>
        <w:t xml:space="preserve">The final projected maps were to the </w:t>
      </w:r>
      <w:r w:rsidR="00EE5488">
        <w:rPr>
          <w:rFonts w:ascii="Times New Roman" w:hAnsi="Times New Roman" w:cs="Times New Roman"/>
        </w:rPr>
        <w:t xml:space="preserve">geographic extent where Plethodontidae are found in North and South America (20.0° S:70.0° N; 140.0° W:11.33° W). </w:t>
      </w:r>
    </w:p>
    <w:p w14:paraId="0D4C3852" w14:textId="77777777" w:rsidR="00E254FE" w:rsidRDefault="00E254FE" w:rsidP="00E254FE">
      <w:pPr>
        <w:ind w:firstLine="720"/>
        <w:rPr>
          <w:rFonts w:ascii="Times New Roman" w:hAnsi="Times New Roman" w:cs="Times New Roman"/>
        </w:rPr>
      </w:pPr>
    </w:p>
    <w:p w14:paraId="3418CF53" w14:textId="1ADC2B4B" w:rsidR="00690418" w:rsidRPr="00124459" w:rsidRDefault="00E254FE" w:rsidP="00124459">
      <w:pPr>
        <w:ind w:firstLine="720"/>
        <w:rPr>
          <w:rFonts w:ascii="Times New Roman" w:hAnsi="Times New Roman" w:cs="Times New Roman"/>
        </w:rPr>
      </w:pPr>
      <w:r>
        <w:rPr>
          <w:rFonts w:ascii="Times New Roman" w:hAnsi="Times New Roman" w:cs="Times New Roman"/>
        </w:rPr>
        <w:t xml:space="preserve">Another evaluation step we took was to measure the niche overlap of the various microhabitats predicted suitability using two metrics to quantify niche overlap. The first metric is Schoener’s statistic for niche overlap (1968), defined as </w:t>
      </w:r>
      <w:r w:rsidRPr="00E254FE">
        <w:rPr>
          <w:rFonts w:ascii="Times New Roman" w:hAnsi="Times New Roman" w:cs="Times New Roman"/>
          <w:i/>
        </w:rPr>
        <w:t>Schoener’s D</w:t>
      </w:r>
      <w:r>
        <w:rPr>
          <w:rFonts w:ascii="Times New Roman" w:hAnsi="Times New Roman" w:cs="Times New Roman"/>
          <w:i/>
        </w:rPr>
        <w:t xml:space="preserve">. </w:t>
      </w:r>
      <w:r>
        <w:rPr>
          <w:rFonts w:ascii="Times New Roman" w:hAnsi="Times New Roman" w:cs="Times New Roman"/>
        </w:rPr>
        <w:t xml:space="preserve">The second metric is </w:t>
      </w:r>
      <w:r w:rsidR="00124459">
        <w:rPr>
          <w:rFonts w:ascii="Times New Roman" w:hAnsi="Times New Roman" w:cs="Times New Roman"/>
        </w:rPr>
        <w:t xml:space="preserve">Warren’s </w:t>
      </w:r>
      <w:r w:rsidR="00124459" w:rsidRPr="00124459">
        <w:rPr>
          <w:rFonts w:ascii="Times New Roman" w:hAnsi="Times New Roman" w:cs="Times New Roman"/>
          <w:i/>
        </w:rPr>
        <w:t>I</w:t>
      </w:r>
      <w:r w:rsidR="00124459">
        <w:rPr>
          <w:rFonts w:ascii="Times New Roman" w:hAnsi="Times New Roman" w:cs="Times New Roman"/>
        </w:rPr>
        <w:t xml:space="preserve"> statistic.</w:t>
      </w:r>
      <w:r w:rsidR="00124459">
        <w:t xml:space="preserve"> </w:t>
      </w:r>
      <w:r w:rsidR="00690418">
        <w:t>“</w:t>
      </w:r>
      <w:r w:rsidR="00690418">
        <w:rPr>
          <w:rFonts w:ascii="TimesNewRomanPSMT" w:hAnsi="TimesNewRomanPSMT"/>
          <w:color w:val="211E1E"/>
        </w:rPr>
        <w:t xml:space="preserve">The Schoener’s </w:t>
      </w:r>
      <w:r w:rsidR="00690418">
        <w:rPr>
          <w:rFonts w:ascii="TimesNewRomanPS" w:hAnsi="TimesNewRomanPS"/>
          <w:i/>
          <w:iCs/>
          <w:color w:val="211E1E"/>
        </w:rPr>
        <w:t xml:space="preserve">D </w:t>
      </w:r>
      <w:r w:rsidR="00690418">
        <w:rPr>
          <w:rFonts w:ascii="TimesNewRomanPSMT" w:hAnsi="TimesNewRomanPSMT"/>
          <w:color w:val="211E1E"/>
        </w:rPr>
        <w:t xml:space="preserve">(Schoener 1968) and Warren’s </w:t>
      </w:r>
      <w:r w:rsidR="00690418">
        <w:rPr>
          <w:rFonts w:ascii="TimesNewRomanPS" w:hAnsi="TimesNewRomanPS"/>
          <w:i/>
          <w:iCs/>
          <w:color w:val="211E1E"/>
        </w:rPr>
        <w:t xml:space="preserve">I </w:t>
      </w:r>
      <w:r w:rsidR="00690418">
        <w:rPr>
          <w:rFonts w:ascii="TimesNewRomanPSMT" w:hAnsi="TimesNewRomanPSMT"/>
          <w:color w:val="211E1E"/>
        </w:rPr>
        <w:t xml:space="preserve">statistic (Warren et al. 2008) were used because they were directly based on suitability scores and have been widely used for niche overlap measurements (McCormack et al. 2010; Hawlitschek et al. 2011; Peterson 2011). The metrics </w:t>
      </w:r>
      <w:r w:rsidR="00690418">
        <w:rPr>
          <w:rFonts w:ascii="TimesNewRomanPS" w:hAnsi="TimesNewRomanPS"/>
          <w:i/>
          <w:iCs/>
          <w:color w:val="211E1E"/>
        </w:rPr>
        <w:t xml:space="preserve">D </w:t>
      </w:r>
      <w:r w:rsidR="00690418">
        <w:rPr>
          <w:rFonts w:ascii="TimesNewRomanPSMT" w:hAnsi="TimesNewRomanPSMT"/>
          <w:color w:val="211E1E"/>
        </w:rPr>
        <w:t xml:space="preserve">and </w:t>
      </w:r>
      <w:r w:rsidR="00690418">
        <w:rPr>
          <w:rFonts w:ascii="TimesNewRomanPS" w:hAnsi="TimesNewRomanPS"/>
          <w:i/>
          <w:iCs/>
          <w:color w:val="211E1E"/>
        </w:rPr>
        <w:t xml:space="preserve">I </w:t>
      </w:r>
      <w:r w:rsidR="00690418">
        <w:rPr>
          <w:rFonts w:ascii="TimesNewRomanPSMT" w:hAnsi="TimesNewRomanPSMT"/>
          <w:color w:val="211E1E"/>
        </w:rPr>
        <w:t>were calculated by taking the difference between species in suitability score at each grid cell. The two metrics ranged from 0 (species have completely discordant ENM) to 1 (species have identical ENM) (Warren et al. 2010)</w:t>
      </w:r>
      <w:r w:rsidR="008F0436">
        <w:rPr>
          <w:rFonts w:ascii="TimesNewRomanPSMT" w:hAnsi="TimesNewRomanPSMT"/>
          <w:color w:val="211E1E"/>
        </w:rPr>
        <w:t xml:space="preserve"> </w:t>
      </w:r>
      <w:r w:rsidR="00690418">
        <w:rPr>
          <w:rFonts w:ascii="TimesNewRomanPSMT" w:hAnsi="TimesNewRomanPSMT"/>
          <w:color w:val="211E1E"/>
        </w:rPr>
        <w:t xml:space="preserve">(5) </w:t>
      </w:r>
    </w:p>
    <w:p w14:paraId="7A5D0D01" w14:textId="77777777" w:rsidR="0054658A" w:rsidRDefault="0054658A" w:rsidP="00445BA5">
      <w:pPr>
        <w:rPr>
          <w:rFonts w:ascii="Times New Roman" w:hAnsi="Times New Roman" w:cs="Times New Roman"/>
        </w:rPr>
      </w:pPr>
    </w:p>
    <w:p w14:paraId="24FA799F" w14:textId="426E706B" w:rsidR="00E254FE" w:rsidRDefault="00445BA5" w:rsidP="00445BA5">
      <w:pPr>
        <w:rPr>
          <w:rFonts w:ascii="Times New Roman" w:hAnsi="Times New Roman" w:cs="Times New Roman"/>
        </w:rPr>
      </w:pPr>
      <w:r>
        <w:rPr>
          <w:rFonts w:ascii="Times New Roman" w:hAnsi="Times New Roman" w:cs="Times New Roman"/>
        </w:rPr>
        <w:t>- use Rodder 2011 to characterize what the distributions might represent by the significance of I and D</w:t>
      </w:r>
      <w:r w:rsidR="008F0436">
        <w:rPr>
          <w:rFonts w:ascii="Times New Roman" w:hAnsi="Times New Roman" w:cs="Times New Roman"/>
        </w:rPr>
        <w:t xml:space="preserve"> – maybe not. This study did simulations of two species distributions and what the I and D of them were so we can reference that our species distributions will look like one of theirs given a I and D value.</w:t>
      </w:r>
    </w:p>
    <w:p w14:paraId="3A1AFF44" w14:textId="38BFB303" w:rsidR="00246991" w:rsidRDefault="00246991" w:rsidP="00445BA5">
      <w:pPr>
        <w:rPr>
          <w:rFonts w:ascii="Times New Roman" w:hAnsi="Times New Roman" w:cs="Times New Roman"/>
        </w:rPr>
      </w:pPr>
    </w:p>
    <w:p w14:paraId="2D4355BB" w14:textId="7749D06F" w:rsidR="00246991" w:rsidRDefault="00246991" w:rsidP="00445BA5">
      <w:pPr>
        <w:rPr>
          <w:rFonts w:ascii="Times New Roman" w:hAnsi="Times New Roman" w:cs="Times New Roman"/>
        </w:rPr>
      </w:pPr>
      <w:r>
        <w:rPr>
          <w:rFonts w:ascii="Times New Roman" w:hAnsi="Times New Roman" w:cs="Times New Roman"/>
        </w:rPr>
        <w:t xml:space="preserve">Niche overlap in environmental and geographic space </w:t>
      </w:r>
      <w:r w:rsidR="005B2555">
        <w:rPr>
          <w:rFonts w:ascii="Times New Roman" w:hAnsi="Times New Roman" w:cs="Times New Roman"/>
        </w:rPr>
        <w:t>w</w:t>
      </w:r>
      <w:r>
        <w:rPr>
          <w:rFonts w:ascii="Times New Roman" w:hAnsi="Times New Roman" w:cs="Times New Roman"/>
        </w:rPr>
        <w:t>hich is the difference of D and I!!! Fourcade</w:t>
      </w:r>
    </w:p>
    <w:p w14:paraId="6C5B8E39" w14:textId="77777777" w:rsidR="00445BA5" w:rsidRDefault="00445BA5" w:rsidP="00445BA5">
      <w:pPr>
        <w:rPr>
          <w:rFonts w:ascii="Times New Roman" w:hAnsi="Times New Roman" w:cs="Times New Roman"/>
        </w:rPr>
      </w:pPr>
    </w:p>
    <w:p w14:paraId="1426EE56" w14:textId="2EA59FDB" w:rsidR="0014183A" w:rsidRPr="0089631D" w:rsidRDefault="00655816" w:rsidP="00EE5488">
      <w:pPr>
        <w:ind w:firstLine="720"/>
        <w:rPr>
          <w:rFonts w:ascii="Times New Roman" w:hAnsi="Times New Roman" w:cs="Times New Roman"/>
          <w:color w:val="FF0000"/>
        </w:rPr>
      </w:pPr>
      <w:r>
        <w:rPr>
          <w:rFonts w:ascii="Times New Roman" w:hAnsi="Times New Roman" w:cs="Times New Roman"/>
        </w:rPr>
        <w:t>N</w:t>
      </w:r>
      <w:r w:rsidR="00EE5488">
        <w:rPr>
          <w:rFonts w:ascii="Times New Roman" w:hAnsi="Times New Roman" w:cs="Times New Roman"/>
        </w:rPr>
        <w:t>iche equivalency test</w:t>
      </w:r>
      <w:r w:rsidR="00B348D8">
        <w:rPr>
          <w:rFonts w:ascii="Times New Roman" w:hAnsi="Times New Roman" w:cs="Times New Roman"/>
        </w:rPr>
        <w:t>: We evaluated the statistical significance of I and D using permu</w:t>
      </w:r>
      <w:r w:rsidR="008A597B">
        <w:rPr>
          <w:rFonts w:ascii="Times New Roman" w:hAnsi="Times New Roman" w:cs="Times New Roman"/>
        </w:rPr>
        <w:t>t</w:t>
      </w:r>
      <w:r w:rsidR="00B348D8">
        <w:rPr>
          <w:rFonts w:ascii="Times New Roman" w:hAnsi="Times New Roman" w:cs="Times New Roman"/>
        </w:rPr>
        <w:t>ation procedures defined by ____</w:t>
      </w:r>
      <w:r w:rsidR="00EE5488">
        <w:rPr>
          <w:rFonts w:ascii="Times New Roman" w:hAnsi="Times New Roman" w:cs="Times New Roman"/>
        </w:rPr>
        <w:t xml:space="preserve"> [Erica will write this].</w:t>
      </w:r>
      <w:r w:rsidR="0089631D">
        <w:rPr>
          <w:rFonts w:ascii="Times New Roman" w:hAnsi="Times New Roman" w:cs="Times New Roman"/>
        </w:rPr>
        <w:t xml:space="preserve"> </w:t>
      </w:r>
      <w:r w:rsidR="0089631D">
        <w:rPr>
          <w:rFonts w:ascii="Times New Roman" w:hAnsi="Times New Roman" w:cs="Times New Roman"/>
          <w:color w:val="FF0000"/>
        </w:rPr>
        <w:t>Zhu et al 2013 did the same thing of asking if they are different or not</w:t>
      </w:r>
    </w:p>
    <w:p w14:paraId="684C1045" w14:textId="491910CA" w:rsidR="00A306C0" w:rsidRDefault="00A306C0" w:rsidP="00EE5488">
      <w:pPr>
        <w:ind w:firstLine="720"/>
        <w:rPr>
          <w:rFonts w:ascii="Times New Roman" w:hAnsi="Times New Roman" w:cs="Times New Roman"/>
        </w:rPr>
      </w:pPr>
    </w:p>
    <w:p w14:paraId="37893BDA" w14:textId="77777777" w:rsidR="00A306C0" w:rsidRDefault="00A306C0" w:rsidP="00A306C0">
      <w:pPr>
        <w:ind w:firstLine="720"/>
        <w:rPr>
          <w:rFonts w:ascii="Times New Roman" w:hAnsi="Times New Roman" w:cs="Times New Roman"/>
        </w:rPr>
      </w:pPr>
      <w:r>
        <w:rPr>
          <w:rFonts w:ascii="Times New Roman" w:hAnsi="Times New Roman" w:cs="Times New Roman"/>
        </w:rPr>
        <w:t>To test whether arboreal species live in habitats suitable for terrestrial life and vice versa, we calculated a reciprocal suitability score for each relationship. In order to do so, we calculated the suitable area for each microhabitat type based on a suitability score of at least 0.5. We then calculated the geographic area of the distribution of species for the other microhabitat that overlaps with the suitable habitat.</w:t>
      </w:r>
    </w:p>
    <w:p w14:paraId="61A5FA89" w14:textId="77777777" w:rsidR="00A306C0" w:rsidRPr="001F7131" w:rsidRDefault="00A306C0" w:rsidP="00EE5488">
      <w:pPr>
        <w:ind w:firstLine="720"/>
        <w:rPr>
          <w:rFonts w:ascii="Times New Roman" w:hAnsi="Times New Roman" w:cs="Times New Roman"/>
        </w:rPr>
      </w:pPr>
    </w:p>
    <w:p w14:paraId="016DCB40" w14:textId="15BB1C10" w:rsidR="00783C8E" w:rsidRDefault="00783C8E">
      <w:pPr>
        <w:rPr>
          <w:rFonts w:ascii="Times New Roman" w:hAnsi="Times New Roman" w:cs="Times New Roman"/>
        </w:rPr>
      </w:pPr>
    </w:p>
    <w:p w14:paraId="46305326" w14:textId="77777777" w:rsidR="008F0436" w:rsidRPr="001F7131" w:rsidRDefault="008F0436">
      <w:pPr>
        <w:rPr>
          <w:rFonts w:ascii="Times New Roman" w:hAnsi="Times New Roman" w:cs="Times New Roman"/>
        </w:rPr>
      </w:pPr>
    </w:p>
    <w:p w14:paraId="6C1B01DB" w14:textId="77777777" w:rsidR="00783C8E" w:rsidRPr="001F7131" w:rsidRDefault="00783C8E">
      <w:pPr>
        <w:rPr>
          <w:rFonts w:ascii="Times New Roman" w:hAnsi="Times New Roman" w:cs="Times New Roman"/>
          <w:u w:val="single"/>
        </w:rPr>
      </w:pPr>
      <w:r w:rsidRPr="001F7131">
        <w:rPr>
          <w:rFonts w:ascii="Times New Roman" w:hAnsi="Times New Roman" w:cs="Times New Roman"/>
          <w:u w:val="single"/>
        </w:rPr>
        <w:t>Robustness analyses</w:t>
      </w:r>
    </w:p>
    <w:p w14:paraId="632323D2" w14:textId="77777777" w:rsidR="00783C8E" w:rsidRPr="001F7131" w:rsidRDefault="00783C8E">
      <w:pPr>
        <w:rPr>
          <w:rFonts w:ascii="Times New Roman" w:hAnsi="Times New Roman" w:cs="Times New Roman"/>
        </w:rPr>
      </w:pPr>
      <w:r w:rsidRPr="001F7131">
        <w:rPr>
          <w:rFonts w:ascii="Times New Roman" w:hAnsi="Times New Roman" w:cs="Times New Roman"/>
        </w:rPr>
        <w:t>1000 posterior trees</w:t>
      </w:r>
    </w:p>
    <w:p w14:paraId="56221F02" w14:textId="77777777" w:rsidR="00783C8E" w:rsidRPr="001F7131" w:rsidRDefault="00783C8E">
      <w:pPr>
        <w:rPr>
          <w:rFonts w:ascii="Times New Roman" w:hAnsi="Times New Roman" w:cs="Times New Roman"/>
        </w:rPr>
      </w:pPr>
      <w:r w:rsidRPr="001F7131">
        <w:rPr>
          <w:rFonts w:ascii="Times New Roman" w:hAnsi="Times New Roman" w:cs="Times New Roman"/>
        </w:rPr>
        <w:t>5 alternative microhabitat classification schemes</w:t>
      </w:r>
    </w:p>
    <w:p w14:paraId="760C62E5" w14:textId="61679C65" w:rsidR="00783C8E" w:rsidRDefault="00783C8E">
      <w:pPr>
        <w:rPr>
          <w:rFonts w:ascii="Times New Roman" w:hAnsi="Times New Roman" w:cs="Times New Roman"/>
        </w:rPr>
      </w:pPr>
      <w:r w:rsidRPr="001F7131">
        <w:rPr>
          <w:rFonts w:ascii="Times New Roman" w:hAnsi="Times New Roman" w:cs="Times New Roman"/>
        </w:rPr>
        <w:t>Non-maxent models</w:t>
      </w:r>
    </w:p>
    <w:p w14:paraId="34D0961B" w14:textId="62194960" w:rsidR="002E2725" w:rsidRDefault="008F0436" w:rsidP="008F0436">
      <w:pPr>
        <w:ind w:left="720"/>
        <w:rPr>
          <w:rFonts w:ascii="Times New Roman" w:hAnsi="Times New Roman" w:cs="Times New Roman"/>
        </w:rPr>
      </w:pPr>
      <w:r>
        <w:rPr>
          <w:rFonts w:ascii="Times New Roman" w:hAnsi="Times New Roman" w:cs="Times New Roman"/>
        </w:rPr>
        <w:t>O</w:t>
      </w:r>
      <w:r w:rsidR="002E2725">
        <w:rPr>
          <w:rFonts w:ascii="Times New Roman" w:hAnsi="Times New Roman" w:cs="Times New Roman"/>
        </w:rPr>
        <w:t>ther algorithms used are:</w:t>
      </w:r>
      <w:r>
        <w:rPr>
          <w:rFonts w:ascii="Times New Roman" w:hAnsi="Times New Roman" w:cs="Times New Roman"/>
        </w:rPr>
        <w:t xml:space="preserve"> if doing multiple models, I recommend the ones in bold because those are the most popular in the literature.</w:t>
      </w:r>
      <w:r w:rsidR="002E2725">
        <w:rPr>
          <w:rFonts w:ascii="Times New Roman" w:hAnsi="Times New Roman" w:cs="Times New Roman"/>
        </w:rPr>
        <w:tab/>
      </w:r>
    </w:p>
    <w:p w14:paraId="411B478D" w14:textId="46F2C1A1" w:rsidR="002E2725" w:rsidRDefault="008F0436" w:rsidP="008F0436">
      <w:pPr>
        <w:rPr>
          <w:rFonts w:ascii="Times New Roman" w:hAnsi="Times New Roman" w:cs="Times New Roman"/>
        </w:rPr>
      </w:pPr>
      <w:r>
        <w:rPr>
          <w:rFonts w:ascii="Times New Roman" w:hAnsi="Times New Roman" w:cs="Times New Roman"/>
        </w:rPr>
        <w:tab/>
      </w:r>
      <w:r w:rsidR="002E2725">
        <w:rPr>
          <w:rFonts w:ascii="Times New Roman" w:hAnsi="Times New Roman" w:cs="Times New Roman"/>
        </w:rPr>
        <w:tab/>
      </w:r>
      <w:r>
        <w:rPr>
          <w:rFonts w:ascii="Times New Roman" w:hAnsi="Times New Roman" w:cs="Times New Roman"/>
        </w:rPr>
        <w:tab/>
      </w:r>
      <w:r w:rsidR="002E2725">
        <w:rPr>
          <w:rFonts w:ascii="Times New Roman" w:hAnsi="Times New Roman" w:cs="Times New Roman"/>
        </w:rPr>
        <w:t xml:space="preserve">- </w:t>
      </w:r>
      <w:r w:rsidR="002E2725">
        <w:rPr>
          <w:rFonts w:ascii="Times New Roman" w:hAnsi="Times New Roman" w:cs="Times New Roman"/>
          <w:b/>
        </w:rPr>
        <w:t>G</w:t>
      </w:r>
      <w:r w:rsidR="002E2725" w:rsidRPr="00C737D0">
        <w:rPr>
          <w:rFonts w:ascii="Times New Roman" w:hAnsi="Times New Roman" w:cs="Times New Roman"/>
          <w:b/>
        </w:rPr>
        <w:t>eneralized linear model (GLM)</w:t>
      </w:r>
    </w:p>
    <w:p w14:paraId="4E94B979" w14:textId="0B53C461" w:rsidR="002E2725" w:rsidRDefault="002E2725" w:rsidP="002E2725">
      <w:pPr>
        <w:ind w:left="2160"/>
        <w:rPr>
          <w:rFonts w:ascii="Times New Roman" w:hAnsi="Times New Roman" w:cs="Times New Roman"/>
        </w:rPr>
      </w:pPr>
      <w:r>
        <w:rPr>
          <w:rFonts w:ascii="Times New Roman" w:hAnsi="Times New Roman" w:cs="Times New Roman"/>
        </w:rPr>
        <w:t>- Generalized additive model (GAM)</w:t>
      </w:r>
    </w:p>
    <w:p w14:paraId="3A9C3B36" w14:textId="27A1840C" w:rsidR="002E2725" w:rsidRPr="00C737D0" w:rsidRDefault="002E2725" w:rsidP="002E2725">
      <w:pPr>
        <w:ind w:left="2160"/>
        <w:rPr>
          <w:rFonts w:ascii="Times New Roman" w:hAnsi="Times New Roman" w:cs="Times New Roman"/>
          <w:b/>
        </w:rPr>
      </w:pPr>
      <w:r>
        <w:rPr>
          <w:rFonts w:ascii="Times New Roman" w:hAnsi="Times New Roman" w:cs="Times New Roman"/>
        </w:rPr>
        <w:t xml:space="preserve">- </w:t>
      </w:r>
      <w:r w:rsidRPr="00C737D0">
        <w:rPr>
          <w:rFonts w:ascii="Times New Roman" w:hAnsi="Times New Roman" w:cs="Times New Roman"/>
          <w:b/>
        </w:rPr>
        <w:t>Multivariate adaptive regression splines (MARS)</w:t>
      </w:r>
    </w:p>
    <w:p w14:paraId="169861CF" w14:textId="7A538CC8" w:rsidR="002E2725" w:rsidRDefault="002E2725" w:rsidP="002E2725">
      <w:pPr>
        <w:ind w:left="2160"/>
        <w:rPr>
          <w:rFonts w:ascii="Times New Roman" w:hAnsi="Times New Roman" w:cs="Times New Roman"/>
        </w:rPr>
      </w:pPr>
      <w:r>
        <w:rPr>
          <w:rFonts w:ascii="Times New Roman" w:hAnsi="Times New Roman" w:cs="Times New Roman"/>
        </w:rPr>
        <w:lastRenderedPageBreak/>
        <w:t>- Generalized boosted regressions model (GBM)</w:t>
      </w:r>
    </w:p>
    <w:p w14:paraId="6EECF7D8" w14:textId="724CDF59" w:rsidR="002E2725" w:rsidRDefault="002E2725" w:rsidP="002E2725">
      <w:pPr>
        <w:ind w:left="2160"/>
        <w:rPr>
          <w:rFonts w:ascii="Times New Roman" w:hAnsi="Times New Roman" w:cs="Times New Roman"/>
        </w:rPr>
      </w:pPr>
      <w:r>
        <w:rPr>
          <w:rFonts w:ascii="Times New Roman" w:hAnsi="Times New Roman" w:cs="Times New Roman"/>
        </w:rPr>
        <w:t>- Classification tree analysis (CTA)</w:t>
      </w:r>
    </w:p>
    <w:p w14:paraId="13ED1BC6" w14:textId="0A213B91" w:rsidR="002E2725" w:rsidRDefault="002E2725" w:rsidP="002E2725">
      <w:pPr>
        <w:ind w:left="2160"/>
        <w:rPr>
          <w:rFonts w:ascii="Times New Roman" w:hAnsi="Times New Roman" w:cs="Times New Roman"/>
          <w:b/>
        </w:rPr>
      </w:pPr>
      <w:r>
        <w:rPr>
          <w:rFonts w:ascii="Times New Roman" w:hAnsi="Times New Roman" w:cs="Times New Roman"/>
        </w:rPr>
        <w:t xml:space="preserve">- </w:t>
      </w:r>
      <w:r w:rsidRPr="00C737D0">
        <w:rPr>
          <w:rFonts w:ascii="Times New Roman" w:hAnsi="Times New Roman" w:cs="Times New Roman"/>
          <w:b/>
        </w:rPr>
        <w:t>Random forest (RF)</w:t>
      </w:r>
    </w:p>
    <w:p w14:paraId="0A4F299D" w14:textId="37F6E23F" w:rsidR="002E2725" w:rsidRDefault="002E2725" w:rsidP="002E2725">
      <w:pPr>
        <w:ind w:left="2160"/>
        <w:rPr>
          <w:rFonts w:ascii="Times New Roman" w:hAnsi="Times New Roman" w:cs="Times New Roman"/>
        </w:rPr>
      </w:pPr>
      <w:r>
        <w:rPr>
          <w:rFonts w:ascii="Times New Roman" w:hAnsi="Times New Roman" w:cs="Times New Roman"/>
        </w:rPr>
        <w:t>- Artificial neural network (ANN)</w:t>
      </w:r>
    </w:p>
    <w:p w14:paraId="19FC25BC" w14:textId="15526A0C" w:rsidR="002E2725" w:rsidRDefault="002E2725" w:rsidP="002E2725">
      <w:pPr>
        <w:ind w:left="2160"/>
        <w:rPr>
          <w:rFonts w:ascii="Times New Roman" w:hAnsi="Times New Roman" w:cs="Times New Roman"/>
        </w:rPr>
      </w:pPr>
      <w:r>
        <w:rPr>
          <w:rFonts w:ascii="Times New Roman" w:hAnsi="Times New Roman" w:cs="Times New Roman"/>
        </w:rPr>
        <w:t>- Support vector machines (SVM)</w:t>
      </w:r>
    </w:p>
    <w:p w14:paraId="5EE7A96E" w14:textId="1C0988C4" w:rsidR="002E2725" w:rsidRPr="001F7131" w:rsidRDefault="002E2725">
      <w:pPr>
        <w:rPr>
          <w:rFonts w:ascii="Times New Roman" w:hAnsi="Times New Roman" w:cs="Times New Roman"/>
        </w:rPr>
      </w:pPr>
    </w:p>
    <w:p w14:paraId="543ADCDB" w14:textId="77777777" w:rsidR="00783C8E" w:rsidRPr="001F7131" w:rsidRDefault="00783C8E">
      <w:pPr>
        <w:rPr>
          <w:rFonts w:ascii="Times New Roman" w:hAnsi="Times New Roman" w:cs="Times New Roman"/>
        </w:rPr>
      </w:pPr>
      <w:r w:rsidRPr="001F7131">
        <w:rPr>
          <w:rFonts w:ascii="Times New Roman" w:hAnsi="Times New Roman" w:cs="Times New Roman"/>
        </w:rPr>
        <w:t>Different degrees of suitability cutoff for reciprocal suitability analyses</w:t>
      </w:r>
    </w:p>
    <w:p w14:paraId="7137AC86" w14:textId="77777777" w:rsidR="00783C8E" w:rsidRPr="001F7131" w:rsidRDefault="00783C8E">
      <w:pPr>
        <w:rPr>
          <w:rFonts w:ascii="Times New Roman" w:hAnsi="Times New Roman" w:cs="Times New Roman"/>
        </w:rPr>
      </w:pPr>
    </w:p>
    <w:p w14:paraId="7FE29141" w14:textId="77777777" w:rsidR="00DA0068" w:rsidRPr="001F7131" w:rsidRDefault="00DA0068" w:rsidP="00DA0068">
      <w:pPr>
        <w:rPr>
          <w:rFonts w:ascii="Times New Roman" w:hAnsi="Times New Roman" w:cs="Times New Roman"/>
          <w:b/>
        </w:rPr>
      </w:pPr>
      <w:r w:rsidRPr="001F7131">
        <w:rPr>
          <w:rFonts w:ascii="Times New Roman" w:hAnsi="Times New Roman" w:cs="Times New Roman"/>
          <w:b/>
        </w:rPr>
        <w:t>Results</w:t>
      </w:r>
    </w:p>
    <w:p w14:paraId="31EB5F21" w14:textId="77777777" w:rsidR="00DA0068" w:rsidRPr="001F7131" w:rsidRDefault="00DA0068" w:rsidP="00DA0068">
      <w:pPr>
        <w:rPr>
          <w:rFonts w:ascii="Times New Roman" w:hAnsi="Times New Roman" w:cs="Times New Roman"/>
          <w:u w:val="single"/>
        </w:rPr>
      </w:pPr>
    </w:p>
    <w:p w14:paraId="2DAD39D9" w14:textId="77777777" w:rsidR="00DA0068" w:rsidRPr="001F7131" w:rsidRDefault="00DA0068" w:rsidP="00DA0068">
      <w:pPr>
        <w:rPr>
          <w:rFonts w:ascii="Times New Roman" w:hAnsi="Times New Roman" w:cs="Times New Roman"/>
          <w:u w:val="single"/>
        </w:rPr>
      </w:pPr>
      <w:r w:rsidRPr="001F7131">
        <w:rPr>
          <w:rFonts w:ascii="Times New Roman" w:hAnsi="Times New Roman" w:cs="Times New Roman"/>
          <w:u w:val="single"/>
        </w:rPr>
        <w:t>Species Polygons</w:t>
      </w:r>
    </w:p>
    <w:p w14:paraId="699110E6" w14:textId="507E22A4" w:rsidR="00DA0068" w:rsidRDefault="00DA0068" w:rsidP="00DA0068">
      <w:pPr>
        <w:rPr>
          <w:rFonts w:ascii="Times New Roman" w:hAnsi="Times New Roman" w:cs="Times New Roman"/>
        </w:rPr>
      </w:pPr>
      <w:r w:rsidRPr="001F7131">
        <w:rPr>
          <w:rFonts w:ascii="Times New Roman" w:hAnsi="Times New Roman" w:cs="Times New Roman"/>
        </w:rPr>
        <w:t>Give us some numbers/stats? What do other papers do?</w:t>
      </w:r>
    </w:p>
    <w:p w14:paraId="1203C792" w14:textId="3C9794A1" w:rsidR="00D71D2B" w:rsidRDefault="00D71D2B" w:rsidP="00DA0068">
      <w:pPr>
        <w:rPr>
          <w:rFonts w:ascii="Times New Roman" w:hAnsi="Times New Roman" w:cs="Times New Roman"/>
        </w:rPr>
      </w:pPr>
      <w:r>
        <w:rPr>
          <w:rFonts w:ascii="Times New Roman" w:hAnsi="Times New Roman" w:cs="Times New Roman"/>
        </w:rPr>
        <w:t xml:space="preserve">- report the </w:t>
      </w:r>
      <w:r w:rsidR="00B31D08">
        <w:rPr>
          <w:rFonts w:ascii="Times New Roman" w:hAnsi="Times New Roman" w:cs="Times New Roman"/>
        </w:rPr>
        <w:t xml:space="preserve">number of </w:t>
      </w:r>
      <w:r>
        <w:rPr>
          <w:rFonts w:ascii="Times New Roman" w:hAnsi="Times New Roman" w:cs="Times New Roman"/>
        </w:rPr>
        <w:t>testing and training points for each model</w:t>
      </w:r>
      <w:r w:rsidR="00B31D08">
        <w:rPr>
          <w:rFonts w:ascii="Times New Roman" w:hAnsi="Times New Roman" w:cs="Times New Roman"/>
        </w:rPr>
        <w:t xml:space="preserve"> (the exact points will change because of the random seeds)</w:t>
      </w:r>
    </w:p>
    <w:p w14:paraId="72D0190E" w14:textId="32421817" w:rsidR="00D71D2B" w:rsidRDefault="00D71D2B" w:rsidP="00DA0068">
      <w:pPr>
        <w:rPr>
          <w:rFonts w:ascii="Times New Roman" w:hAnsi="Times New Roman" w:cs="Times New Roman"/>
        </w:rPr>
      </w:pPr>
      <w:r>
        <w:rPr>
          <w:rFonts w:ascii="Times New Roman" w:hAnsi="Times New Roman" w:cs="Times New Roman"/>
        </w:rPr>
        <w:t xml:space="preserve">- report the resolution </w:t>
      </w:r>
      <w:r w:rsidR="00B54BC2">
        <w:rPr>
          <w:rFonts w:ascii="Times New Roman" w:hAnsi="Times New Roman" w:cs="Times New Roman"/>
        </w:rPr>
        <w:t xml:space="preserve">(2.5 arc minute) </w:t>
      </w:r>
      <w:r>
        <w:rPr>
          <w:rFonts w:ascii="Times New Roman" w:hAnsi="Times New Roman" w:cs="Times New Roman"/>
        </w:rPr>
        <w:t>and the implications of that</w:t>
      </w:r>
    </w:p>
    <w:p w14:paraId="16A99276" w14:textId="5917EAEE" w:rsidR="00D71D2B" w:rsidRPr="001F7131" w:rsidRDefault="00D71D2B" w:rsidP="00DA0068">
      <w:pPr>
        <w:rPr>
          <w:rFonts w:ascii="Times New Roman" w:hAnsi="Times New Roman" w:cs="Times New Roman"/>
        </w:rPr>
      </w:pPr>
      <w:r>
        <w:rPr>
          <w:rFonts w:ascii="Times New Roman" w:hAnsi="Times New Roman" w:cs="Times New Roman"/>
        </w:rPr>
        <w:t>- report how many species fit the microhabitat definitions per classification scheme and how many were used/conglomerated to make the microhabitat polygon</w:t>
      </w:r>
    </w:p>
    <w:p w14:paraId="7D4223F0" w14:textId="3A1B06AB" w:rsidR="00DA0068" w:rsidRDefault="00DA0068" w:rsidP="00DA0068">
      <w:pPr>
        <w:rPr>
          <w:rFonts w:ascii="Times New Roman" w:hAnsi="Times New Roman" w:cs="Times New Roman"/>
        </w:rPr>
      </w:pPr>
      <w:r w:rsidRPr="001F7131">
        <w:rPr>
          <w:rFonts w:ascii="Times New Roman" w:hAnsi="Times New Roman" w:cs="Times New Roman"/>
        </w:rPr>
        <w:t>Report number of pseudo occurrences from polygons</w:t>
      </w:r>
    </w:p>
    <w:p w14:paraId="39DB989A" w14:textId="47BE097D" w:rsidR="006E67DC" w:rsidRDefault="006E67DC" w:rsidP="00DA0068">
      <w:pPr>
        <w:rPr>
          <w:rFonts w:ascii="Times New Roman" w:hAnsi="Times New Roman" w:cs="Times New Roman"/>
        </w:rPr>
      </w:pPr>
      <w:r>
        <w:rPr>
          <w:rFonts w:ascii="Times New Roman" w:hAnsi="Times New Roman" w:cs="Times New Roman"/>
        </w:rPr>
        <w:t xml:space="preserve">As of right now with a 2.5 arc-minute resolution, the number of pseudo-occurrences without thinning are: </w:t>
      </w:r>
    </w:p>
    <w:p w14:paraId="607ED873" w14:textId="147CEACF" w:rsidR="006E67DC" w:rsidRDefault="006E67DC" w:rsidP="00DA0068">
      <w:pPr>
        <w:rPr>
          <w:rFonts w:ascii="Times New Roman" w:hAnsi="Times New Roman" w:cs="Times New Roman"/>
        </w:rPr>
      </w:pPr>
      <w:r>
        <w:rPr>
          <w:rFonts w:ascii="Times New Roman" w:hAnsi="Times New Roman" w:cs="Times New Roman"/>
        </w:rPr>
        <w:tab/>
        <w:t xml:space="preserve">- </w:t>
      </w:r>
      <w:r w:rsidR="00BA1EDB">
        <w:rPr>
          <w:rFonts w:ascii="Times New Roman" w:hAnsi="Times New Roman" w:cs="Times New Roman"/>
        </w:rPr>
        <w:t>____</w:t>
      </w:r>
      <w:r>
        <w:rPr>
          <w:rFonts w:ascii="Times New Roman" w:hAnsi="Times New Roman" w:cs="Times New Roman"/>
        </w:rPr>
        <w:t xml:space="preserve"> arboreal</w:t>
      </w:r>
    </w:p>
    <w:p w14:paraId="67BB8B1F" w14:textId="1E2F31C4" w:rsidR="006E67DC" w:rsidRDefault="006E67DC" w:rsidP="00DA0068">
      <w:pPr>
        <w:rPr>
          <w:rFonts w:ascii="Times New Roman" w:hAnsi="Times New Roman" w:cs="Times New Roman"/>
        </w:rPr>
      </w:pPr>
      <w:r>
        <w:rPr>
          <w:rFonts w:ascii="Times New Roman" w:hAnsi="Times New Roman" w:cs="Times New Roman"/>
        </w:rPr>
        <w:tab/>
        <w:t xml:space="preserve">- </w:t>
      </w:r>
      <w:r w:rsidR="00BA1EDB">
        <w:rPr>
          <w:rFonts w:ascii="Times New Roman" w:hAnsi="Times New Roman" w:cs="Times New Roman"/>
        </w:rPr>
        <w:t>____</w:t>
      </w:r>
      <w:r>
        <w:rPr>
          <w:rFonts w:ascii="Times New Roman" w:hAnsi="Times New Roman" w:cs="Times New Roman"/>
        </w:rPr>
        <w:t xml:space="preserve"> terrestrial</w:t>
      </w:r>
    </w:p>
    <w:p w14:paraId="08A635C1" w14:textId="0B6E9144" w:rsidR="006E67DC" w:rsidRDefault="006E67DC" w:rsidP="00DA0068">
      <w:pPr>
        <w:rPr>
          <w:rFonts w:ascii="Times New Roman" w:hAnsi="Times New Roman" w:cs="Times New Roman"/>
        </w:rPr>
      </w:pPr>
      <w:r>
        <w:rPr>
          <w:rFonts w:ascii="Times New Roman" w:hAnsi="Times New Roman" w:cs="Times New Roman"/>
        </w:rPr>
        <w:tab/>
        <w:t xml:space="preserve">- </w:t>
      </w:r>
      <w:r w:rsidR="00BA1EDB">
        <w:rPr>
          <w:rFonts w:ascii="Times New Roman" w:hAnsi="Times New Roman" w:cs="Times New Roman"/>
        </w:rPr>
        <w:t>____</w:t>
      </w:r>
      <w:r>
        <w:rPr>
          <w:rFonts w:ascii="Times New Roman" w:hAnsi="Times New Roman" w:cs="Times New Roman"/>
        </w:rPr>
        <w:t xml:space="preserve"> aquatic</w:t>
      </w:r>
    </w:p>
    <w:p w14:paraId="65F4BF00" w14:textId="7C86F289" w:rsidR="006E67DC" w:rsidRDefault="006E67DC" w:rsidP="00DA0068">
      <w:pPr>
        <w:rPr>
          <w:rFonts w:ascii="Times New Roman" w:hAnsi="Times New Roman" w:cs="Times New Roman"/>
        </w:rPr>
      </w:pPr>
      <w:r>
        <w:rPr>
          <w:rFonts w:ascii="Times New Roman" w:hAnsi="Times New Roman" w:cs="Times New Roman"/>
        </w:rPr>
        <w:tab/>
        <w:t xml:space="preserve">- </w:t>
      </w:r>
      <w:r w:rsidR="00BA1EDB">
        <w:rPr>
          <w:rFonts w:ascii="Times New Roman" w:hAnsi="Times New Roman" w:cs="Times New Roman"/>
        </w:rPr>
        <w:t>____</w:t>
      </w:r>
      <w:r>
        <w:rPr>
          <w:rFonts w:ascii="Times New Roman" w:hAnsi="Times New Roman" w:cs="Times New Roman"/>
        </w:rPr>
        <w:t xml:space="preserve"> cave</w:t>
      </w:r>
    </w:p>
    <w:p w14:paraId="3BC020EF" w14:textId="01F7E072" w:rsidR="006E67DC" w:rsidRDefault="006E67DC" w:rsidP="00DA0068">
      <w:pPr>
        <w:rPr>
          <w:rFonts w:ascii="Times New Roman" w:hAnsi="Times New Roman" w:cs="Times New Roman"/>
        </w:rPr>
      </w:pPr>
      <w:r>
        <w:rPr>
          <w:rFonts w:ascii="Times New Roman" w:hAnsi="Times New Roman" w:cs="Times New Roman"/>
        </w:rPr>
        <w:tab/>
        <w:t xml:space="preserve">- </w:t>
      </w:r>
      <w:r w:rsidR="00BA1EDB">
        <w:rPr>
          <w:rFonts w:ascii="Times New Roman" w:hAnsi="Times New Roman" w:cs="Times New Roman"/>
        </w:rPr>
        <w:t>_____</w:t>
      </w:r>
      <w:r>
        <w:rPr>
          <w:rFonts w:ascii="Times New Roman" w:hAnsi="Times New Roman" w:cs="Times New Roman"/>
        </w:rPr>
        <w:t xml:space="preserve"> fossorial</w:t>
      </w:r>
    </w:p>
    <w:p w14:paraId="436F8CED" w14:textId="48E40263" w:rsidR="006E67DC" w:rsidRDefault="006E67DC" w:rsidP="00DA0068">
      <w:pPr>
        <w:rPr>
          <w:rFonts w:ascii="Times New Roman" w:hAnsi="Times New Roman" w:cs="Times New Roman"/>
        </w:rPr>
      </w:pPr>
      <w:r>
        <w:rPr>
          <w:rFonts w:ascii="Times New Roman" w:hAnsi="Times New Roman" w:cs="Times New Roman"/>
        </w:rPr>
        <w:tab/>
        <w:t xml:space="preserve">- </w:t>
      </w:r>
      <w:r w:rsidR="00BA1EDB">
        <w:rPr>
          <w:rFonts w:ascii="Times New Roman" w:hAnsi="Times New Roman" w:cs="Times New Roman"/>
        </w:rPr>
        <w:t>_____</w:t>
      </w:r>
      <w:r>
        <w:rPr>
          <w:rFonts w:ascii="Times New Roman" w:hAnsi="Times New Roman" w:cs="Times New Roman"/>
        </w:rPr>
        <w:t xml:space="preserve"> saxicolous</w:t>
      </w:r>
    </w:p>
    <w:p w14:paraId="4D4CFA99" w14:textId="49BCF6CE" w:rsidR="006E67DC" w:rsidRDefault="006E67DC" w:rsidP="00DA0068">
      <w:pPr>
        <w:rPr>
          <w:rFonts w:ascii="Times New Roman" w:hAnsi="Times New Roman" w:cs="Times New Roman"/>
        </w:rPr>
      </w:pPr>
      <w:r>
        <w:rPr>
          <w:rFonts w:ascii="Times New Roman" w:hAnsi="Times New Roman" w:cs="Times New Roman"/>
        </w:rPr>
        <w:t>Then after removing outliers, the points are:</w:t>
      </w:r>
    </w:p>
    <w:p w14:paraId="71551420" w14:textId="67F200EA" w:rsidR="00D71D2B" w:rsidRDefault="00D71D2B" w:rsidP="00DA0068">
      <w:pPr>
        <w:rPr>
          <w:rFonts w:ascii="Times New Roman" w:hAnsi="Times New Roman" w:cs="Times New Roman"/>
        </w:rPr>
      </w:pPr>
    </w:p>
    <w:p w14:paraId="4A1A036C" w14:textId="23A01CD0" w:rsidR="00D71D2B" w:rsidRDefault="00D71D2B" w:rsidP="00DA0068">
      <w:pPr>
        <w:rPr>
          <w:rFonts w:ascii="Times New Roman" w:hAnsi="Times New Roman" w:cs="Times New Roman"/>
        </w:rPr>
      </w:pPr>
      <w:r>
        <w:rPr>
          <w:rFonts w:ascii="Times New Roman" w:hAnsi="Times New Roman" w:cs="Times New Roman"/>
        </w:rPr>
        <w:t>Then after thinning the points are:</w:t>
      </w:r>
    </w:p>
    <w:p w14:paraId="1CC31B81" w14:textId="77777777" w:rsidR="006E67DC" w:rsidRPr="001F7131" w:rsidRDefault="006E67DC" w:rsidP="00DA0068">
      <w:pPr>
        <w:rPr>
          <w:rFonts w:ascii="Times New Roman" w:hAnsi="Times New Roman" w:cs="Times New Roman"/>
        </w:rPr>
      </w:pPr>
    </w:p>
    <w:p w14:paraId="6D69ACF7" w14:textId="77777777" w:rsidR="00C26782" w:rsidRPr="001F7131" w:rsidRDefault="00C26782" w:rsidP="00DA0068">
      <w:pPr>
        <w:rPr>
          <w:rFonts w:ascii="Times New Roman" w:hAnsi="Times New Roman" w:cs="Times New Roman"/>
        </w:rPr>
      </w:pPr>
    </w:p>
    <w:p w14:paraId="0A1D6676" w14:textId="77777777" w:rsidR="00DA0068" w:rsidRPr="001F7131" w:rsidRDefault="00C26782" w:rsidP="00DA0068">
      <w:pPr>
        <w:rPr>
          <w:rFonts w:ascii="Times New Roman" w:hAnsi="Times New Roman" w:cs="Times New Roman"/>
        </w:rPr>
      </w:pPr>
      <w:r w:rsidRPr="001F7131">
        <w:rPr>
          <w:rFonts w:ascii="Times New Roman" w:hAnsi="Times New Roman" w:cs="Times New Roman"/>
          <w:u w:val="single"/>
        </w:rPr>
        <w:t>ANOVA Results</w:t>
      </w:r>
    </w:p>
    <w:p w14:paraId="24F0718B" w14:textId="77777777" w:rsidR="00C26782" w:rsidRPr="001F7131" w:rsidRDefault="00C26782" w:rsidP="00025915">
      <w:pPr>
        <w:ind w:firstLine="720"/>
        <w:rPr>
          <w:rFonts w:ascii="Times New Roman" w:hAnsi="Times New Roman" w:cs="Times New Roman"/>
        </w:rPr>
      </w:pPr>
      <w:r w:rsidRPr="001F7131">
        <w:rPr>
          <w:rFonts w:ascii="Times New Roman" w:hAnsi="Times New Roman" w:cs="Times New Roman"/>
        </w:rPr>
        <w:t xml:space="preserve">To test whether species that utilize different microhabitats live in different broad scale climates, we treated all climatic variables as a single multidimensional trait. As different variables use different units, we used standard normal deviates for each climate variable, scaling all variables to have a mean of 0 and a standard deviation of 1. The phylogenetic ANOVA revealed significant differences in mean climate </w:t>
      </w:r>
      <w:r w:rsidR="00025915" w:rsidRPr="001F7131">
        <w:rPr>
          <w:rFonts w:ascii="Times New Roman" w:hAnsi="Times New Roman" w:cs="Times New Roman"/>
        </w:rPr>
        <w:t>across microhabitat types</w:t>
      </w:r>
      <w:r w:rsidRPr="001F7131">
        <w:rPr>
          <w:rFonts w:ascii="Times New Roman" w:hAnsi="Times New Roman" w:cs="Times New Roman"/>
        </w:rPr>
        <w:t xml:space="preserve"> (R</w:t>
      </w:r>
      <w:r w:rsidRPr="001F7131">
        <w:rPr>
          <w:rFonts w:ascii="Times New Roman" w:hAnsi="Times New Roman" w:cs="Times New Roman"/>
          <w:vertAlign w:val="superscript"/>
        </w:rPr>
        <w:t>2</w:t>
      </w:r>
      <w:r w:rsidRPr="001F7131">
        <w:rPr>
          <w:rFonts w:ascii="Times New Roman" w:hAnsi="Times New Roman" w:cs="Times New Roman"/>
        </w:rPr>
        <w:t xml:space="preserve"> = 0.0436, F = 2.6974, Z = 2.9415, P = 0.003)</w:t>
      </w:r>
      <w:r w:rsidR="00025915" w:rsidRPr="001F7131">
        <w:rPr>
          <w:rFonts w:ascii="Times New Roman" w:hAnsi="Times New Roman" w:cs="Times New Roman"/>
        </w:rPr>
        <w:t xml:space="preserve">. Pairwise comparisons revealed that arboreal and terrestrial species also differ significantly (Z = 5.1671707, p = 0.001). </w:t>
      </w:r>
    </w:p>
    <w:p w14:paraId="3740AF92" w14:textId="77777777" w:rsidR="00514FE0" w:rsidRPr="001F7131" w:rsidRDefault="00025915" w:rsidP="00DA0068">
      <w:pPr>
        <w:rPr>
          <w:rFonts w:ascii="Times New Roman" w:hAnsi="Times New Roman" w:cs="Times New Roman"/>
        </w:rPr>
      </w:pPr>
      <w:r w:rsidRPr="001F7131">
        <w:rPr>
          <w:rFonts w:ascii="Times New Roman" w:hAnsi="Times New Roman" w:cs="Times New Roman"/>
        </w:rPr>
        <w:tab/>
        <w:t xml:space="preserve">The first six PCA axes explain 91.93% of all climactic variation and thus, we tested whether these axes differed significantly between microhabitat type. The phylogenetic ANOVA for PCA1 again revealed that arboreal and terrestrial species differ (Z = 7.3862, p &lt; 0.01). Although similar analyses for PCA2 also demonstrated significant differences between these microhabitat type, these analyses were not robust to microhabitat classification or phylogenetic uncertainty (Appendix). </w:t>
      </w:r>
    </w:p>
    <w:p w14:paraId="479C5838" w14:textId="298011E1" w:rsidR="00DA0068" w:rsidRPr="001F7131" w:rsidRDefault="00025915" w:rsidP="00514FE0">
      <w:pPr>
        <w:ind w:firstLine="720"/>
        <w:rPr>
          <w:rFonts w:ascii="Times New Roman" w:hAnsi="Times New Roman" w:cs="Times New Roman"/>
        </w:rPr>
      </w:pPr>
      <w:r w:rsidRPr="001F7131">
        <w:rPr>
          <w:rFonts w:ascii="Times New Roman" w:hAnsi="Times New Roman" w:cs="Times New Roman"/>
        </w:rPr>
        <w:lastRenderedPageBreak/>
        <w:t>The raw climatic variables that loaded heavily on PCAs 1 and 2 included average temperature of the coldest month (BIOL___), annual precipitation (BIOL____), precipitation during the wettest quarter (BIOL____), temperature of the warmest month (BIOL____), and annual potential evapotranspiration (BIOL___</w:t>
      </w:r>
      <w:r w:rsidR="00514FE0" w:rsidRPr="001F7131">
        <w:rPr>
          <w:rFonts w:ascii="Times New Roman" w:hAnsi="Times New Roman" w:cs="Times New Roman"/>
        </w:rPr>
        <w:t>; Table ____</w:t>
      </w:r>
      <w:r w:rsidRPr="001F7131">
        <w:rPr>
          <w:rFonts w:ascii="Times New Roman" w:hAnsi="Times New Roman" w:cs="Times New Roman"/>
        </w:rPr>
        <w:t xml:space="preserve">). </w:t>
      </w:r>
      <w:r w:rsidR="00514FE0" w:rsidRPr="001F7131">
        <w:rPr>
          <w:rFonts w:ascii="Times New Roman" w:hAnsi="Times New Roman" w:cs="Times New Roman"/>
        </w:rPr>
        <w:t xml:space="preserve">The loadings for the first six PCA axes showed all climate variables loading heavily except climatic moisture (CM). </w:t>
      </w:r>
    </w:p>
    <w:p w14:paraId="53F13090" w14:textId="77777777" w:rsidR="00025915" w:rsidRPr="001F7131" w:rsidRDefault="00025915" w:rsidP="00DA0068">
      <w:pPr>
        <w:rPr>
          <w:rFonts w:ascii="Times New Roman" w:hAnsi="Times New Roman" w:cs="Times New Roman"/>
        </w:rPr>
      </w:pPr>
    </w:p>
    <w:p w14:paraId="66E0E472" w14:textId="77777777" w:rsidR="007879E2" w:rsidRPr="001F7131" w:rsidRDefault="007879E2" w:rsidP="00DA0068">
      <w:pPr>
        <w:rPr>
          <w:rFonts w:ascii="Times New Roman" w:hAnsi="Times New Roman" w:cs="Times New Roman"/>
          <w:u w:val="single"/>
        </w:rPr>
      </w:pPr>
      <w:r w:rsidRPr="001F7131">
        <w:rPr>
          <w:rFonts w:ascii="Times New Roman" w:hAnsi="Times New Roman" w:cs="Times New Roman"/>
          <w:u w:val="single"/>
        </w:rPr>
        <w:t>Specific Climate Variables Results</w:t>
      </w:r>
    </w:p>
    <w:p w14:paraId="5CA8C4FA" w14:textId="77777777" w:rsidR="00B34C96" w:rsidRPr="001F7131" w:rsidRDefault="00B34C96" w:rsidP="00B34C96">
      <w:pPr>
        <w:rPr>
          <w:rFonts w:ascii="Times New Roman" w:hAnsi="Times New Roman" w:cs="Times New Roman"/>
        </w:rPr>
      </w:pPr>
      <w:r w:rsidRPr="001F7131">
        <w:rPr>
          <w:rFonts w:ascii="Times New Roman" w:hAnsi="Times New Roman" w:cs="Times New Roman"/>
        </w:rPr>
        <w:t>Hab~Precip</w:t>
      </w:r>
    </w:p>
    <w:p w14:paraId="5199834F" w14:textId="77777777" w:rsidR="00B34C96" w:rsidRPr="001F7131" w:rsidRDefault="00B34C96" w:rsidP="00B34C96">
      <w:pPr>
        <w:rPr>
          <w:rFonts w:ascii="Times New Roman" w:hAnsi="Times New Roman" w:cs="Times New Roman"/>
        </w:rPr>
      </w:pPr>
      <w:r w:rsidRPr="001F7131">
        <w:rPr>
          <w:rFonts w:ascii="Times New Roman" w:hAnsi="Times New Roman" w:cs="Times New Roman"/>
        </w:rPr>
        <w:t>Hab~Temp</w:t>
      </w:r>
    </w:p>
    <w:p w14:paraId="094F5B66" w14:textId="77777777" w:rsidR="00B34C96" w:rsidRPr="001F7131" w:rsidRDefault="00B34C96" w:rsidP="00B34C96">
      <w:pPr>
        <w:rPr>
          <w:rFonts w:ascii="Times New Roman" w:hAnsi="Times New Roman" w:cs="Times New Roman"/>
        </w:rPr>
      </w:pPr>
      <w:r w:rsidRPr="001F7131">
        <w:rPr>
          <w:rFonts w:ascii="Times New Roman" w:hAnsi="Times New Roman" w:cs="Times New Roman"/>
        </w:rPr>
        <w:t>Hab~PET</w:t>
      </w:r>
    </w:p>
    <w:p w14:paraId="44720889" w14:textId="77777777" w:rsidR="00B34C96" w:rsidRPr="001F7131" w:rsidRDefault="00B34C96" w:rsidP="00B34C96">
      <w:pPr>
        <w:rPr>
          <w:rFonts w:ascii="Times New Roman" w:hAnsi="Times New Roman" w:cs="Times New Roman"/>
        </w:rPr>
      </w:pPr>
      <w:r w:rsidRPr="001F7131">
        <w:rPr>
          <w:rFonts w:ascii="Times New Roman" w:hAnsi="Times New Roman" w:cs="Times New Roman"/>
        </w:rPr>
        <w:t>Arb-Terr</w:t>
      </w:r>
    </w:p>
    <w:p w14:paraId="65BE3740" w14:textId="77777777" w:rsidR="007879E2" w:rsidRPr="001F7131" w:rsidRDefault="007879E2" w:rsidP="00DA0068">
      <w:pPr>
        <w:rPr>
          <w:rFonts w:ascii="Times New Roman" w:hAnsi="Times New Roman" w:cs="Times New Roman"/>
        </w:rPr>
      </w:pPr>
    </w:p>
    <w:p w14:paraId="4D5A7707" w14:textId="0D5BDF32" w:rsidR="00DA0068" w:rsidRPr="001F7131" w:rsidRDefault="00DA0068" w:rsidP="00DA0068">
      <w:pPr>
        <w:rPr>
          <w:rFonts w:ascii="Times New Roman" w:hAnsi="Times New Roman" w:cs="Times New Roman"/>
          <w:u w:val="single"/>
        </w:rPr>
      </w:pPr>
      <w:r w:rsidRPr="001F7131">
        <w:rPr>
          <w:rFonts w:ascii="Times New Roman" w:hAnsi="Times New Roman" w:cs="Times New Roman"/>
          <w:u w:val="single"/>
        </w:rPr>
        <w:t>Ecological Niche Modeling</w:t>
      </w:r>
      <w:r w:rsidR="00655816" w:rsidRPr="00655816">
        <w:rPr>
          <w:rFonts w:ascii="Times New Roman" w:hAnsi="Times New Roman" w:cs="Times New Roman"/>
        </w:rPr>
        <w:t xml:space="preserve"> [Lauren will work on this section]</w:t>
      </w:r>
    </w:p>
    <w:p w14:paraId="22952D26" w14:textId="4E2B48C9" w:rsidR="00C26782" w:rsidRPr="001F7131" w:rsidRDefault="00C26782" w:rsidP="00C26782">
      <w:pPr>
        <w:rPr>
          <w:rFonts w:ascii="Times New Roman" w:hAnsi="Times New Roman" w:cs="Times New Roman"/>
        </w:rPr>
      </w:pPr>
      <w:r w:rsidRPr="001F7131">
        <w:rPr>
          <w:rFonts w:ascii="Times New Roman" w:hAnsi="Times New Roman" w:cs="Times New Roman"/>
        </w:rPr>
        <w:t xml:space="preserve">MaxEnt </w:t>
      </w:r>
      <w:r w:rsidR="00161133">
        <w:rPr>
          <w:rFonts w:ascii="Times New Roman" w:hAnsi="Times New Roman" w:cs="Times New Roman"/>
        </w:rPr>
        <w:t>10</w:t>
      </w:r>
      <w:r w:rsidRPr="001F7131">
        <w:rPr>
          <w:rFonts w:ascii="Times New Roman" w:hAnsi="Times New Roman" w:cs="Times New Roman"/>
        </w:rPr>
        <w:t xml:space="preserve"> run consensus</w:t>
      </w:r>
      <w:r w:rsidR="00161133">
        <w:rPr>
          <w:rFonts w:ascii="Times New Roman" w:hAnsi="Times New Roman" w:cs="Times New Roman"/>
        </w:rPr>
        <w:t xml:space="preserve"> for each microhabitat-defined group</w:t>
      </w:r>
      <w:r w:rsidR="00EA2B48">
        <w:rPr>
          <w:rFonts w:ascii="Times New Roman" w:hAnsi="Times New Roman" w:cs="Times New Roman"/>
        </w:rPr>
        <w:t xml:space="preserve"> was run and analyzed. This means that for every Maxent replicate, the AUC score was analyzed sufficient (&gt;0.75). </w:t>
      </w:r>
      <w:r w:rsidR="00EA2B48" w:rsidRPr="001F7131">
        <w:rPr>
          <w:rFonts w:ascii="Times New Roman" w:hAnsi="Times New Roman" w:cs="Times New Roman"/>
        </w:rPr>
        <w:t>AUC values</w:t>
      </w:r>
      <w:r w:rsidR="00EA2B48">
        <w:rPr>
          <w:rFonts w:ascii="Times New Roman" w:hAnsi="Times New Roman" w:cs="Times New Roman"/>
        </w:rPr>
        <w:t xml:space="preserve"> for each consensus model ranged from (__ to ___). The ROC values associated for each consensus model ranged from (___ to ___). </w:t>
      </w:r>
      <w:r w:rsidR="009B74BD">
        <w:rPr>
          <w:rFonts w:ascii="Times New Roman" w:hAnsi="Times New Roman" w:cs="Times New Roman"/>
        </w:rPr>
        <w:t xml:space="preserve">The models were also evaluated using randomly generated background data and the testing data that we set aside for this reason and previously mentioned. This allows us to see both the AUC score for the model and the AUC score of how well the training points were in the model. </w:t>
      </w:r>
      <w:r w:rsidR="00EA2B48">
        <w:rPr>
          <w:rFonts w:ascii="Times New Roman" w:hAnsi="Times New Roman" w:cs="Times New Roman"/>
        </w:rPr>
        <w:t>After determining if each Maxent replicate was deemed acceptable, the mean of the replicates was used to make one consensus model. This consensus model was used to predict to North, Central, and South America</w:t>
      </w:r>
      <w:r w:rsidR="009B74BD">
        <w:rPr>
          <w:rFonts w:ascii="Times New Roman" w:hAnsi="Times New Roman" w:cs="Times New Roman"/>
        </w:rPr>
        <w:t xml:space="preserve"> (Should we just call this the New World in the whole paper?)</w:t>
      </w:r>
      <w:r w:rsidR="00EA2B48">
        <w:rPr>
          <w:rFonts w:ascii="Times New Roman" w:hAnsi="Times New Roman" w:cs="Times New Roman"/>
        </w:rPr>
        <w:t>.</w:t>
      </w:r>
    </w:p>
    <w:p w14:paraId="5A89DE18" w14:textId="761A2046" w:rsidR="00B31D08" w:rsidRDefault="00B31D08" w:rsidP="00DA0068">
      <w:pPr>
        <w:rPr>
          <w:rFonts w:ascii="Times New Roman" w:hAnsi="Times New Roman" w:cs="Times New Roman"/>
        </w:rPr>
      </w:pPr>
    </w:p>
    <w:p w14:paraId="63550A4C" w14:textId="0294CA01" w:rsidR="00B31D08" w:rsidRDefault="00B31D08" w:rsidP="00DA0068">
      <w:pPr>
        <w:rPr>
          <w:rFonts w:ascii="Times New Roman" w:hAnsi="Times New Roman" w:cs="Times New Roman"/>
        </w:rPr>
      </w:pPr>
      <w:r>
        <w:rPr>
          <w:rFonts w:ascii="Times New Roman" w:hAnsi="Times New Roman" w:cs="Times New Roman"/>
        </w:rPr>
        <w:t>Report these and the significance of them by the identity test:</w:t>
      </w:r>
    </w:p>
    <w:p w14:paraId="09DE0DA8" w14:textId="1E2DB51D" w:rsidR="00DA0068" w:rsidRPr="001F7131" w:rsidRDefault="00DA0068" w:rsidP="00DA0068">
      <w:pPr>
        <w:rPr>
          <w:rFonts w:ascii="Times New Roman" w:hAnsi="Times New Roman" w:cs="Times New Roman"/>
        </w:rPr>
      </w:pPr>
      <w:r w:rsidRPr="001F7131">
        <w:rPr>
          <w:rFonts w:ascii="Times New Roman" w:hAnsi="Times New Roman" w:cs="Times New Roman"/>
        </w:rPr>
        <w:t>I:</w:t>
      </w:r>
    </w:p>
    <w:p w14:paraId="26BEA25A" w14:textId="181AE978" w:rsidR="00DA0068" w:rsidRDefault="00DA0068" w:rsidP="00DA0068">
      <w:pPr>
        <w:rPr>
          <w:rFonts w:ascii="Times New Roman" w:hAnsi="Times New Roman" w:cs="Times New Roman"/>
        </w:rPr>
      </w:pPr>
      <w:r w:rsidRPr="001F7131">
        <w:rPr>
          <w:rFonts w:ascii="Times New Roman" w:hAnsi="Times New Roman" w:cs="Times New Roman"/>
        </w:rPr>
        <w:t>D:</w:t>
      </w:r>
    </w:p>
    <w:p w14:paraId="5B7B4CCD" w14:textId="77777777" w:rsidR="005D4F0E" w:rsidRPr="001F7131" w:rsidRDefault="005D4F0E" w:rsidP="00DA0068">
      <w:pPr>
        <w:rPr>
          <w:rFonts w:ascii="Times New Roman" w:hAnsi="Times New Roman" w:cs="Times New Roman"/>
        </w:rPr>
      </w:pPr>
    </w:p>
    <w:p w14:paraId="7A6712A2" w14:textId="0D5C5BF1" w:rsidR="00DA0068" w:rsidRPr="001F7131" w:rsidRDefault="00DA0068" w:rsidP="00DA0068">
      <w:pPr>
        <w:rPr>
          <w:rFonts w:ascii="Times New Roman" w:hAnsi="Times New Roman" w:cs="Times New Roman"/>
        </w:rPr>
      </w:pPr>
      <w:r w:rsidRPr="001F7131">
        <w:rPr>
          <w:rFonts w:ascii="Times New Roman" w:hAnsi="Times New Roman" w:cs="Times New Roman"/>
        </w:rPr>
        <w:t>Terr species in Arb suitable land:</w:t>
      </w:r>
      <w:r w:rsidR="009B74BD">
        <w:rPr>
          <w:rFonts w:ascii="Times New Roman" w:hAnsi="Times New Roman" w:cs="Times New Roman"/>
        </w:rPr>
        <w:t xml:space="preserve"> (area or overlap?)</w:t>
      </w:r>
    </w:p>
    <w:p w14:paraId="2326C325" w14:textId="5ECB73AF" w:rsidR="00DA0068" w:rsidRDefault="00DA0068" w:rsidP="00DA0068">
      <w:pPr>
        <w:rPr>
          <w:rFonts w:ascii="Times New Roman" w:hAnsi="Times New Roman" w:cs="Times New Roman"/>
        </w:rPr>
      </w:pPr>
      <w:r w:rsidRPr="001F7131">
        <w:rPr>
          <w:rFonts w:ascii="Times New Roman" w:hAnsi="Times New Roman" w:cs="Times New Roman"/>
        </w:rPr>
        <w:t>Arb species in Terr suitable land:</w:t>
      </w:r>
      <w:r w:rsidR="009B74BD">
        <w:rPr>
          <w:rFonts w:ascii="Times New Roman" w:hAnsi="Times New Roman" w:cs="Times New Roman"/>
        </w:rPr>
        <w:t xml:space="preserve"> (area or overlap?) </w:t>
      </w:r>
    </w:p>
    <w:p w14:paraId="3E21F550" w14:textId="77777777" w:rsidR="009B74BD" w:rsidRPr="001F7131" w:rsidRDefault="009B74BD" w:rsidP="00DA0068">
      <w:pPr>
        <w:rPr>
          <w:rFonts w:ascii="Times New Roman" w:hAnsi="Times New Roman" w:cs="Times New Roman"/>
        </w:rPr>
      </w:pPr>
    </w:p>
    <w:p w14:paraId="2119153F" w14:textId="77777777" w:rsidR="00DA0068" w:rsidRPr="001F7131" w:rsidRDefault="00DA0068" w:rsidP="00DA0068">
      <w:pPr>
        <w:rPr>
          <w:rFonts w:ascii="Times New Roman" w:hAnsi="Times New Roman" w:cs="Times New Roman"/>
          <w:u w:val="single"/>
        </w:rPr>
      </w:pPr>
      <w:r w:rsidRPr="001F7131">
        <w:rPr>
          <w:rFonts w:ascii="Times New Roman" w:hAnsi="Times New Roman" w:cs="Times New Roman"/>
          <w:u w:val="single"/>
        </w:rPr>
        <w:t>Robustness analyses</w:t>
      </w:r>
    </w:p>
    <w:p w14:paraId="5A50CB35" w14:textId="77777777" w:rsidR="00DA0068" w:rsidRPr="001F7131" w:rsidRDefault="00DA0068" w:rsidP="00DA0068">
      <w:pPr>
        <w:rPr>
          <w:rFonts w:ascii="Times New Roman" w:hAnsi="Times New Roman" w:cs="Times New Roman"/>
        </w:rPr>
      </w:pPr>
      <w:r w:rsidRPr="001F7131">
        <w:rPr>
          <w:rFonts w:ascii="Times New Roman" w:hAnsi="Times New Roman" w:cs="Times New Roman"/>
        </w:rPr>
        <w:t>1000 posterior trees</w:t>
      </w:r>
    </w:p>
    <w:p w14:paraId="6890885E" w14:textId="77777777" w:rsidR="00DA0068" w:rsidRPr="001F7131" w:rsidRDefault="00DA0068" w:rsidP="00DA0068">
      <w:pPr>
        <w:rPr>
          <w:rFonts w:ascii="Times New Roman" w:hAnsi="Times New Roman" w:cs="Times New Roman"/>
        </w:rPr>
      </w:pPr>
      <w:r w:rsidRPr="001F7131">
        <w:rPr>
          <w:rFonts w:ascii="Times New Roman" w:hAnsi="Times New Roman" w:cs="Times New Roman"/>
        </w:rPr>
        <w:t>5 alternative microhabitat classification schemes</w:t>
      </w:r>
    </w:p>
    <w:p w14:paraId="0BCC6F5E" w14:textId="77777777" w:rsidR="00DA0068" w:rsidRPr="001F7131" w:rsidRDefault="00DA0068" w:rsidP="00DA0068">
      <w:pPr>
        <w:rPr>
          <w:rFonts w:ascii="Times New Roman" w:hAnsi="Times New Roman" w:cs="Times New Roman"/>
        </w:rPr>
      </w:pPr>
      <w:r w:rsidRPr="001F7131">
        <w:rPr>
          <w:rFonts w:ascii="Times New Roman" w:hAnsi="Times New Roman" w:cs="Times New Roman"/>
        </w:rPr>
        <w:t>Non-maxent models</w:t>
      </w:r>
    </w:p>
    <w:p w14:paraId="3CD92E3C" w14:textId="77777777" w:rsidR="00DA0068" w:rsidRPr="001F7131" w:rsidRDefault="00DA0068" w:rsidP="00DA0068">
      <w:pPr>
        <w:rPr>
          <w:rFonts w:ascii="Times New Roman" w:hAnsi="Times New Roman" w:cs="Times New Roman"/>
        </w:rPr>
      </w:pPr>
      <w:r w:rsidRPr="001F7131">
        <w:rPr>
          <w:rFonts w:ascii="Times New Roman" w:hAnsi="Times New Roman" w:cs="Times New Roman"/>
        </w:rPr>
        <w:t>Different degrees of suitability cutoff for reciprocal suitability analyses</w:t>
      </w:r>
    </w:p>
    <w:p w14:paraId="72CF7967" w14:textId="77777777" w:rsidR="00DA0068" w:rsidRPr="001F7131" w:rsidRDefault="001743FB">
      <w:pPr>
        <w:rPr>
          <w:rFonts w:ascii="Times New Roman" w:hAnsi="Times New Roman" w:cs="Times New Roman"/>
        </w:rPr>
      </w:pPr>
      <w:r w:rsidRPr="001F7131">
        <w:rPr>
          <w:rFonts w:ascii="Times New Roman" w:hAnsi="Times New Roman" w:cs="Times New Roman"/>
          <w:noProof/>
        </w:rPr>
        <w:lastRenderedPageBreak/>
        <w:drawing>
          <wp:inline distT="0" distB="0" distL="0" distR="0" wp14:anchorId="1C715ACF" wp14:editId="43B56A60">
            <wp:extent cx="59436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s.AllSchemes.1000.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sectPr w:rsidR="00DA0068" w:rsidRPr="001F7131" w:rsidSect="00D132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ca Baken" w:date="2019-05-22T17:34:00Z" w:initials="EKB">
    <w:p w14:paraId="1D6ED22C" w14:textId="03FA7CDA" w:rsidR="00D93250" w:rsidRDefault="00D93250">
      <w:pPr>
        <w:pStyle w:val="CommentText"/>
      </w:pPr>
      <w:r>
        <w:rPr>
          <w:rStyle w:val="CommentReference"/>
        </w:rPr>
        <w:annotationRef/>
      </w:r>
      <w:r>
        <w:t>This thought belongs in the intro</w:t>
      </w:r>
    </w:p>
  </w:comment>
  <w:comment w:id="37" w:author="Erica Baken" w:date="2019-05-22T17:45:00Z" w:initials="EKB">
    <w:p w14:paraId="79564110" w14:textId="541C77FC" w:rsidR="00590224" w:rsidRDefault="00590224" w:rsidP="00590224">
      <w:pPr>
        <w:pStyle w:val="CommentText"/>
      </w:pPr>
      <w:r>
        <w:rPr>
          <w:rStyle w:val="CommentReference"/>
        </w:rPr>
        <w:annotationRef/>
      </w:r>
      <w:r>
        <w:t xml:space="preserve">Lauren: the rest of this paragraph should be shortened considerably. This writing is not wrong or hard to read, but it is too verbose and detailed. Try to think of it this way: there are many details that are vital to include if someone were to try to reconstruct our methods, but it is not your job to teach them what the method is. Journals also need to be much more selective about their words – space on a page is money, so cut all the filler sentences, words, and try to take out every extra word possible. If you cut too far, I’ll let you know. </w:t>
      </w:r>
    </w:p>
    <w:p w14:paraId="7D0B03B0" w14:textId="77777777" w:rsidR="00590224" w:rsidRDefault="00590224" w:rsidP="00590224">
      <w:pPr>
        <w:pStyle w:val="CommentText"/>
      </w:pPr>
    </w:p>
    <w:p w14:paraId="48D658CE" w14:textId="574EE7F2" w:rsidR="00590224" w:rsidRDefault="00590224" w:rsidP="00590224">
      <w:pPr>
        <w:pStyle w:val="CommentText"/>
      </w:pPr>
      <w:r>
        <w:t xml:space="preserve">Here is an example of what I would consider vital vs extra info to be deleted in the highlighted sentences. Vital: We mirrored IUCN protocol to recreate species polygons using VertNet occurrence data. Extra: explanation that we wanted to create the best possible representation of the species distribution, what ESH, AOO, and EOO are. Missing: What were the parameters used in the eoo function that ICUN uses that we mirrored. Assume anyone reading this sentence in detail has worked with eoo before or could learn it on their own time if they want. Methods sections in research papers give you the very specific details of parameters without explanations of how an entire method works in detail. You need only share the </w:t>
      </w:r>
      <w:r>
        <w:rPr>
          <w:i/>
        </w:rPr>
        <w:t>decisions</w:t>
      </w:r>
      <w:r>
        <w:t xml:space="preserve"> you made when doing the methods.</w:t>
      </w:r>
    </w:p>
    <w:p w14:paraId="0F3CA748" w14:textId="77777777" w:rsidR="00590224" w:rsidRDefault="00590224" w:rsidP="00590224">
      <w:pPr>
        <w:pStyle w:val="CommentText"/>
      </w:pPr>
    </w:p>
    <w:p w14:paraId="5E2BF6E7" w14:textId="30DEC6D8" w:rsidR="00590224" w:rsidRPr="00590224" w:rsidRDefault="00590224" w:rsidP="00590224">
      <w:pPr>
        <w:pStyle w:val="CommentText"/>
      </w:pPr>
      <w:r>
        <w:t>Try to apply that to this whole section, and I’ll look at it again after you’ve trimmed it down.</w:t>
      </w:r>
    </w:p>
  </w:comment>
  <w:comment w:id="40" w:author="Erica Baken" w:date="2019-05-22T18:13:00Z" w:initials="EKB">
    <w:p w14:paraId="0399C4C5" w14:textId="068779BE" w:rsidR="00A92F45" w:rsidRDefault="00A92F45">
      <w:pPr>
        <w:pStyle w:val="CommentText"/>
      </w:pPr>
      <w:r>
        <w:rPr>
          <w:rStyle w:val="CommentReference"/>
        </w:rPr>
        <w:annotationRef/>
      </w:r>
      <w:r>
        <w:t>Lets chat about what should be in this section versus the analysis section of the enm. I was envisioning this being the part where you  describe how you combined all species polygons for all arboreal species into a single set of points. And the world clim variable details</w:t>
      </w:r>
    </w:p>
  </w:comment>
  <w:comment w:id="53" w:author="Erica Baken" w:date="2019-05-22T18:05:00Z" w:initials="EKB">
    <w:p w14:paraId="001F0EAA" w14:textId="12D946D3" w:rsidR="00A92F45" w:rsidRDefault="00A92F45">
      <w:pPr>
        <w:pStyle w:val="CommentText"/>
      </w:pPr>
      <w:r>
        <w:rPr>
          <w:rStyle w:val="CommentReference"/>
        </w:rPr>
        <w:annotationRef/>
      </w:r>
      <w:r>
        <w:t>Read how other papers describe their implementation of the jackknifing arguments etc. You’ve gotta describe what the model did, not what you literally typed into the computer.</w:t>
      </w:r>
    </w:p>
  </w:comment>
  <w:comment w:id="58" w:author="Erica Baken" w:date="2019-05-22T18:10:00Z" w:initials="EKB">
    <w:p w14:paraId="60168BB1" w14:textId="0589005D" w:rsidR="00A92F45" w:rsidRDefault="00A92F45">
      <w:pPr>
        <w:pStyle w:val="CommentText"/>
      </w:pPr>
      <w:r>
        <w:rPr>
          <w:rStyle w:val="CommentReference"/>
        </w:rPr>
        <w:annotationRef/>
      </w:r>
      <w:r>
        <w:t>This is too verbose and familiar. Say what we did more directly. The only vital detail this sentence has is that we used a suitability cutoff of 0.5. That can go elsewhere by simply tacking on the phrase “with a suitability cutoff of 0.5”.   This also belongs in the analysis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6ED22C" w15:done="0"/>
  <w15:commentEx w15:paraId="5E2BF6E7" w15:done="0"/>
  <w15:commentEx w15:paraId="0399C4C5" w15:done="0"/>
  <w15:commentEx w15:paraId="001F0EAA" w15:done="0"/>
  <w15:commentEx w15:paraId="60168B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6ED22C" w16cid:durableId="209006BF"/>
  <w16cid:commentId w16cid:paraId="5E2BF6E7" w16cid:durableId="20900921"/>
  <w16cid:commentId w16cid:paraId="0399C4C5" w16cid:durableId="20900FC0"/>
  <w16cid:commentId w16cid:paraId="001F0EAA" w16cid:durableId="20900DFD"/>
  <w16cid:commentId w16cid:paraId="60168BB1" w16cid:durableId="20900F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a Baken">
    <w15:presenceInfo w15:providerId="None" w15:userId="Erica Bak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C8E"/>
    <w:rsid w:val="00025915"/>
    <w:rsid w:val="000301B8"/>
    <w:rsid w:val="00124459"/>
    <w:rsid w:val="0014183A"/>
    <w:rsid w:val="00154207"/>
    <w:rsid w:val="00161133"/>
    <w:rsid w:val="001743FB"/>
    <w:rsid w:val="001B09BB"/>
    <w:rsid w:val="001C4DE5"/>
    <w:rsid w:val="001F7131"/>
    <w:rsid w:val="0022556D"/>
    <w:rsid w:val="00231FB0"/>
    <w:rsid w:val="00246991"/>
    <w:rsid w:val="002E2725"/>
    <w:rsid w:val="00311ABF"/>
    <w:rsid w:val="003327B2"/>
    <w:rsid w:val="003513E4"/>
    <w:rsid w:val="003837D6"/>
    <w:rsid w:val="003C1567"/>
    <w:rsid w:val="003D2422"/>
    <w:rsid w:val="003F24CC"/>
    <w:rsid w:val="00445BA5"/>
    <w:rsid w:val="004500E7"/>
    <w:rsid w:val="004B286F"/>
    <w:rsid w:val="004B6C02"/>
    <w:rsid w:val="00514FE0"/>
    <w:rsid w:val="00515BB1"/>
    <w:rsid w:val="0053263F"/>
    <w:rsid w:val="0054658A"/>
    <w:rsid w:val="0055624B"/>
    <w:rsid w:val="00590224"/>
    <w:rsid w:val="005B2555"/>
    <w:rsid w:val="005D4F0E"/>
    <w:rsid w:val="005E4A5B"/>
    <w:rsid w:val="00615571"/>
    <w:rsid w:val="00625040"/>
    <w:rsid w:val="00655816"/>
    <w:rsid w:val="006567D0"/>
    <w:rsid w:val="00657F8C"/>
    <w:rsid w:val="00687EA0"/>
    <w:rsid w:val="00690418"/>
    <w:rsid w:val="006B58F2"/>
    <w:rsid w:val="006E0EFD"/>
    <w:rsid w:val="006E67DC"/>
    <w:rsid w:val="006E7CD3"/>
    <w:rsid w:val="00783C8E"/>
    <w:rsid w:val="007879E2"/>
    <w:rsid w:val="007956DF"/>
    <w:rsid w:val="007B129C"/>
    <w:rsid w:val="007C4F0A"/>
    <w:rsid w:val="00807118"/>
    <w:rsid w:val="0082330B"/>
    <w:rsid w:val="0089631D"/>
    <w:rsid w:val="008A597B"/>
    <w:rsid w:val="008E11C8"/>
    <w:rsid w:val="008F0436"/>
    <w:rsid w:val="00915B11"/>
    <w:rsid w:val="00963B99"/>
    <w:rsid w:val="00972122"/>
    <w:rsid w:val="00991D2F"/>
    <w:rsid w:val="009A03CC"/>
    <w:rsid w:val="009B74BD"/>
    <w:rsid w:val="00A04F23"/>
    <w:rsid w:val="00A21F73"/>
    <w:rsid w:val="00A306C0"/>
    <w:rsid w:val="00A44E9F"/>
    <w:rsid w:val="00A92F45"/>
    <w:rsid w:val="00A96EF9"/>
    <w:rsid w:val="00AA0E62"/>
    <w:rsid w:val="00AA5458"/>
    <w:rsid w:val="00AB597C"/>
    <w:rsid w:val="00AC291D"/>
    <w:rsid w:val="00AD7D69"/>
    <w:rsid w:val="00B31D08"/>
    <w:rsid w:val="00B348D8"/>
    <w:rsid w:val="00B34C96"/>
    <w:rsid w:val="00B54BC2"/>
    <w:rsid w:val="00B6553F"/>
    <w:rsid w:val="00B8645D"/>
    <w:rsid w:val="00BA1970"/>
    <w:rsid w:val="00BA1EDB"/>
    <w:rsid w:val="00C14F2C"/>
    <w:rsid w:val="00C26782"/>
    <w:rsid w:val="00C27F36"/>
    <w:rsid w:val="00C432F3"/>
    <w:rsid w:val="00C737D0"/>
    <w:rsid w:val="00C972BC"/>
    <w:rsid w:val="00C972D9"/>
    <w:rsid w:val="00CA1FC9"/>
    <w:rsid w:val="00CF6C2D"/>
    <w:rsid w:val="00D05154"/>
    <w:rsid w:val="00D13241"/>
    <w:rsid w:val="00D71D2B"/>
    <w:rsid w:val="00D93250"/>
    <w:rsid w:val="00DA0068"/>
    <w:rsid w:val="00DB36A5"/>
    <w:rsid w:val="00E254FE"/>
    <w:rsid w:val="00EA2B48"/>
    <w:rsid w:val="00EA7874"/>
    <w:rsid w:val="00EE5488"/>
    <w:rsid w:val="00EF125D"/>
    <w:rsid w:val="00F73818"/>
    <w:rsid w:val="00F75F8E"/>
    <w:rsid w:val="00F96640"/>
    <w:rsid w:val="00FA0716"/>
    <w:rsid w:val="00FC6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EF63B"/>
  <w15:chartTrackingRefBased/>
  <w15:docId w15:val="{34CC6CD4-8167-A242-BD13-42AD21B1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14FE0"/>
    <w:rPr>
      <w:sz w:val="16"/>
      <w:szCs w:val="16"/>
    </w:rPr>
  </w:style>
  <w:style w:type="paragraph" w:styleId="CommentText">
    <w:name w:val="annotation text"/>
    <w:basedOn w:val="Normal"/>
    <w:link w:val="CommentTextChar"/>
    <w:uiPriority w:val="99"/>
    <w:unhideWhenUsed/>
    <w:rsid w:val="00514FE0"/>
    <w:rPr>
      <w:sz w:val="20"/>
      <w:szCs w:val="20"/>
    </w:rPr>
  </w:style>
  <w:style w:type="character" w:customStyle="1" w:styleId="CommentTextChar">
    <w:name w:val="Comment Text Char"/>
    <w:basedOn w:val="DefaultParagraphFont"/>
    <w:link w:val="CommentText"/>
    <w:uiPriority w:val="99"/>
    <w:rsid w:val="00514FE0"/>
    <w:rPr>
      <w:sz w:val="20"/>
      <w:szCs w:val="20"/>
    </w:rPr>
  </w:style>
  <w:style w:type="paragraph" w:styleId="CommentSubject">
    <w:name w:val="annotation subject"/>
    <w:basedOn w:val="CommentText"/>
    <w:next w:val="CommentText"/>
    <w:link w:val="CommentSubjectChar"/>
    <w:uiPriority w:val="99"/>
    <w:semiHidden/>
    <w:unhideWhenUsed/>
    <w:rsid w:val="00514FE0"/>
    <w:rPr>
      <w:b/>
      <w:bCs/>
    </w:rPr>
  </w:style>
  <w:style w:type="character" w:customStyle="1" w:styleId="CommentSubjectChar">
    <w:name w:val="Comment Subject Char"/>
    <w:basedOn w:val="CommentTextChar"/>
    <w:link w:val="CommentSubject"/>
    <w:uiPriority w:val="99"/>
    <w:semiHidden/>
    <w:rsid w:val="00514FE0"/>
    <w:rPr>
      <w:b/>
      <w:bCs/>
      <w:sz w:val="20"/>
      <w:szCs w:val="20"/>
    </w:rPr>
  </w:style>
  <w:style w:type="paragraph" w:styleId="BalloonText">
    <w:name w:val="Balloon Text"/>
    <w:basedOn w:val="Normal"/>
    <w:link w:val="BalloonTextChar"/>
    <w:uiPriority w:val="99"/>
    <w:semiHidden/>
    <w:unhideWhenUsed/>
    <w:rsid w:val="00514FE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4FE0"/>
    <w:rPr>
      <w:rFonts w:ascii="Times New Roman" w:hAnsi="Times New Roman" w:cs="Times New Roman"/>
      <w:sz w:val="18"/>
      <w:szCs w:val="18"/>
    </w:rPr>
  </w:style>
  <w:style w:type="character" w:styleId="Hyperlink">
    <w:name w:val="Hyperlink"/>
    <w:basedOn w:val="DefaultParagraphFont"/>
    <w:uiPriority w:val="99"/>
    <w:unhideWhenUsed/>
    <w:rsid w:val="00F96640"/>
    <w:rPr>
      <w:color w:val="0563C1" w:themeColor="hyperlink"/>
      <w:u w:val="single"/>
    </w:rPr>
  </w:style>
  <w:style w:type="character" w:styleId="UnresolvedMention">
    <w:name w:val="Unresolved Mention"/>
    <w:basedOn w:val="DefaultParagraphFont"/>
    <w:uiPriority w:val="99"/>
    <w:semiHidden/>
    <w:unhideWhenUsed/>
    <w:rsid w:val="00F96640"/>
    <w:rPr>
      <w:color w:val="605E5C"/>
      <w:shd w:val="clear" w:color="auto" w:fill="E1DFDD"/>
    </w:rPr>
  </w:style>
  <w:style w:type="paragraph" w:styleId="NormalWeb">
    <w:name w:val="Normal (Web)"/>
    <w:basedOn w:val="Normal"/>
    <w:uiPriority w:val="99"/>
    <w:unhideWhenUsed/>
    <w:rsid w:val="0069041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2556D"/>
    <w:rPr>
      <w:color w:val="954F72" w:themeColor="followedHyperlink"/>
      <w:u w:val="single"/>
    </w:rPr>
  </w:style>
  <w:style w:type="table" w:styleId="TableGrid">
    <w:name w:val="Table Grid"/>
    <w:basedOn w:val="TableNormal"/>
    <w:uiPriority w:val="39"/>
    <w:rsid w:val="00963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373411">
      <w:bodyDiv w:val="1"/>
      <w:marLeft w:val="0"/>
      <w:marRight w:val="0"/>
      <w:marTop w:val="0"/>
      <w:marBottom w:val="0"/>
      <w:divBdr>
        <w:top w:val="none" w:sz="0" w:space="0" w:color="auto"/>
        <w:left w:val="none" w:sz="0" w:space="0" w:color="auto"/>
        <w:bottom w:val="none" w:sz="0" w:space="0" w:color="auto"/>
        <w:right w:val="none" w:sz="0" w:space="0" w:color="auto"/>
      </w:divBdr>
      <w:divsChild>
        <w:div w:id="1814324879">
          <w:marLeft w:val="0"/>
          <w:marRight w:val="0"/>
          <w:marTop w:val="0"/>
          <w:marBottom w:val="0"/>
          <w:divBdr>
            <w:top w:val="none" w:sz="0" w:space="0" w:color="auto"/>
            <w:left w:val="none" w:sz="0" w:space="0" w:color="auto"/>
            <w:bottom w:val="none" w:sz="0" w:space="0" w:color="auto"/>
            <w:right w:val="none" w:sz="0" w:space="0" w:color="auto"/>
          </w:divBdr>
          <w:divsChild>
            <w:div w:id="1688821953">
              <w:marLeft w:val="0"/>
              <w:marRight w:val="0"/>
              <w:marTop w:val="0"/>
              <w:marBottom w:val="0"/>
              <w:divBdr>
                <w:top w:val="none" w:sz="0" w:space="0" w:color="auto"/>
                <w:left w:val="none" w:sz="0" w:space="0" w:color="auto"/>
                <w:bottom w:val="none" w:sz="0" w:space="0" w:color="auto"/>
                <w:right w:val="none" w:sz="0" w:space="0" w:color="auto"/>
              </w:divBdr>
              <w:divsChild>
                <w:div w:id="19096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29736">
      <w:bodyDiv w:val="1"/>
      <w:marLeft w:val="0"/>
      <w:marRight w:val="0"/>
      <w:marTop w:val="0"/>
      <w:marBottom w:val="0"/>
      <w:divBdr>
        <w:top w:val="none" w:sz="0" w:space="0" w:color="auto"/>
        <w:left w:val="none" w:sz="0" w:space="0" w:color="auto"/>
        <w:bottom w:val="none" w:sz="0" w:space="0" w:color="auto"/>
        <w:right w:val="none" w:sz="0" w:space="0" w:color="auto"/>
      </w:divBdr>
      <w:divsChild>
        <w:div w:id="1219166660">
          <w:marLeft w:val="0"/>
          <w:marRight w:val="0"/>
          <w:marTop w:val="0"/>
          <w:marBottom w:val="0"/>
          <w:divBdr>
            <w:top w:val="none" w:sz="0" w:space="0" w:color="auto"/>
            <w:left w:val="none" w:sz="0" w:space="0" w:color="auto"/>
            <w:bottom w:val="none" w:sz="0" w:space="0" w:color="auto"/>
            <w:right w:val="none" w:sz="0" w:space="0" w:color="auto"/>
          </w:divBdr>
          <w:divsChild>
            <w:div w:id="982466660">
              <w:marLeft w:val="0"/>
              <w:marRight w:val="0"/>
              <w:marTop w:val="0"/>
              <w:marBottom w:val="0"/>
              <w:divBdr>
                <w:top w:val="none" w:sz="0" w:space="0" w:color="auto"/>
                <w:left w:val="none" w:sz="0" w:space="0" w:color="auto"/>
                <w:bottom w:val="none" w:sz="0" w:space="0" w:color="auto"/>
                <w:right w:val="none" w:sz="0" w:space="0" w:color="auto"/>
              </w:divBdr>
              <w:divsChild>
                <w:div w:id="13695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79794">
      <w:bodyDiv w:val="1"/>
      <w:marLeft w:val="0"/>
      <w:marRight w:val="0"/>
      <w:marTop w:val="0"/>
      <w:marBottom w:val="0"/>
      <w:divBdr>
        <w:top w:val="none" w:sz="0" w:space="0" w:color="auto"/>
        <w:left w:val="none" w:sz="0" w:space="0" w:color="auto"/>
        <w:bottom w:val="none" w:sz="0" w:space="0" w:color="auto"/>
        <w:right w:val="none" w:sz="0" w:space="0" w:color="auto"/>
      </w:divBdr>
      <w:divsChild>
        <w:div w:id="713654221">
          <w:marLeft w:val="0"/>
          <w:marRight w:val="0"/>
          <w:marTop w:val="0"/>
          <w:marBottom w:val="0"/>
          <w:divBdr>
            <w:top w:val="none" w:sz="0" w:space="0" w:color="auto"/>
            <w:left w:val="none" w:sz="0" w:space="0" w:color="auto"/>
            <w:bottom w:val="none" w:sz="0" w:space="0" w:color="auto"/>
            <w:right w:val="none" w:sz="0" w:space="0" w:color="auto"/>
          </w:divBdr>
          <w:divsChild>
            <w:div w:id="846869916">
              <w:marLeft w:val="0"/>
              <w:marRight w:val="0"/>
              <w:marTop w:val="0"/>
              <w:marBottom w:val="0"/>
              <w:divBdr>
                <w:top w:val="none" w:sz="0" w:space="0" w:color="auto"/>
                <w:left w:val="none" w:sz="0" w:space="0" w:color="auto"/>
                <w:bottom w:val="none" w:sz="0" w:space="0" w:color="auto"/>
                <w:right w:val="none" w:sz="0" w:space="0" w:color="auto"/>
              </w:divBdr>
              <w:divsChild>
                <w:div w:id="835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843758">
      <w:bodyDiv w:val="1"/>
      <w:marLeft w:val="0"/>
      <w:marRight w:val="0"/>
      <w:marTop w:val="0"/>
      <w:marBottom w:val="0"/>
      <w:divBdr>
        <w:top w:val="none" w:sz="0" w:space="0" w:color="auto"/>
        <w:left w:val="none" w:sz="0" w:space="0" w:color="auto"/>
        <w:bottom w:val="none" w:sz="0" w:space="0" w:color="auto"/>
        <w:right w:val="none" w:sz="0" w:space="0" w:color="auto"/>
      </w:divBdr>
      <w:divsChild>
        <w:div w:id="1635596225">
          <w:marLeft w:val="0"/>
          <w:marRight w:val="0"/>
          <w:marTop w:val="0"/>
          <w:marBottom w:val="0"/>
          <w:divBdr>
            <w:top w:val="none" w:sz="0" w:space="0" w:color="auto"/>
            <w:left w:val="none" w:sz="0" w:space="0" w:color="auto"/>
            <w:bottom w:val="none" w:sz="0" w:space="0" w:color="auto"/>
            <w:right w:val="none" w:sz="0" w:space="0" w:color="auto"/>
          </w:divBdr>
          <w:divsChild>
            <w:div w:id="1195534165">
              <w:marLeft w:val="0"/>
              <w:marRight w:val="0"/>
              <w:marTop w:val="0"/>
              <w:marBottom w:val="0"/>
              <w:divBdr>
                <w:top w:val="none" w:sz="0" w:space="0" w:color="auto"/>
                <w:left w:val="none" w:sz="0" w:space="0" w:color="auto"/>
                <w:bottom w:val="none" w:sz="0" w:space="0" w:color="auto"/>
                <w:right w:val="none" w:sz="0" w:space="0" w:color="auto"/>
              </w:divBdr>
              <w:divsChild>
                <w:div w:id="1995134350">
                  <w:marLeft w:val="0"/>
                  <w:marRight w:val="0"/>
                  <w:marTop w:val="0"/>
                  <w:marBottom w:val="0"/>
                  <w:divBdr>
                    <w:top w:val="none" w:sz="0" w:space="0" w:color="auto"/>
                    <w:left w:val="none" w:sz="0" w:space="0" w:color="auto"/>
                    <w:bottom w:val="none" w:sz="0" w:space="0" w:color="auto"/>
                    <w:right w:val="none" w:sz="0" w:space="0" w:color="auto"/>
                  </w:divBdr>
                  <w:divsChild>
                    <w:div w:id="1723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epblue.lib.umich.edu/data/concern/data_sets/gt54kn05f" TargetMode="External"/><Relationship Id="rId13" Type="http://schemas.openxmlformats.org/officeDocument/2006/relationships/hyperlink" Target="http://abc.museucienciesjournals.cat/files/ABC_41-2_pp_217-225.pdf" TargetMode="External"/><Relationship Id="rId3" Type="http://schemas.openxmlformats.org/officeDocument/2006/relationships/webSettings" Target="webSettings.xml"/><Relationship Id="rId7" Type="http://schemas.openxmlformats.org/officeDocument/2006/relationships/hyperlink" Target="http://www.worldclim.org/" TargetMode="External"/><Relationship Id="rId12" Type="http://schemas.openxmlformats.org/officeDocument/2006/relationships/hyperlink" Target="https://www.sciencedirect.com/science/article/pii/S0304380016304665" TargetMode="Externa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visibleearth.nasa.gov/view.php?id=85843" TargetMode="External"/><Relationship Id="rId5" Type="http://schemas.microsoft.com/office/2011/relationships/commentsExtended" Target="commentsExtended.xml"/><Relationship Id="rId15" Type="http://schemas.openxmlformats.org/officeDocument/2006/relationships/fontTable" Target="fontTable.xml"/><Relationship Id="rId10" Type="http://schemas.openxmlformats.org/officeDocument/2006/relationships/hyperlink" Target="http://worldclim.org/version2" TargetMode="External"/><Relationship Id="rId4" Type="http://schemas.openxmlformats.org/officeDocument/2006/relationships/comments" Target="comments.xml"/><Relationship Id="rId9" Type="http://schemas.openxmlformats.org/officeDocument/2006/relationships/hyperlink" Target="https://www.worldclim.org/bioclim" TargetMode="Externa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3002</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Baken</dc:creator>
  <cp:keywords/>
  <dc:description/>
  <cp:lastModifiedBy>Flading, Sean P</cp:lastModifiedBy>
  <cp:revision>2</cp:revision>
  <dcterms:created xsi:type="dcterms:W3CDTF">2019-05-23T13:56:00Z</dcterms:created>
  <dcterms:modified xsi:type="dcterms:W3CDTF">2019-05-23T13:56:00Z</dcterms:modified>
</cp:coreProperties>
</file>